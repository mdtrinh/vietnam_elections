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F4CED" w14:textId="77777777" w:rsidR="000841EC" w:rsidRDefault="00EB1D73" w:rsidP="005145D8">
      <w:pPr>
        <w:spacing w:after="0" w:line="265" w:lineRule="auto"/>
        <w:ind w:right="86"/>
        <w:jc w:val="center"/>
      </w:pPr>
      <w:r>
        <w:rPr>
          <w:sz w:val="41"/>
        </w:rPr>
        <w:t>Tea Leaf Elections:</w:t>
      </w:r>
    </w:p>
    <w:p w14:paraId="3B371FDA" w14:textId="77777777" w:rsidR="000841EC" w:rsidRDefault="00EB1D73" w:rsidP="005145D8">
      <w:pPr>
        <w:spacing w:after="0" w:line="259" w:lineRule="auto"/>
        <w:ind w:left="496" w:right="0"/>
      </w:pPr>
      <w:r>
        <w:rPr>
          <w:sz w:val="41"/>
        </w:rPr>
        <w:t>Inferring Purpose for Authoritarian Elections from</w:t>
      </w:r>
    </w:p>
    <w:p w14:paraId="4CCDBC7F" w14:textId="77777777" w:rsidR="000841EC" w:rsidRDefault="00EB1D73" w:rsidP="005145D8">
      <w:pPr>
        <w:spacing w:after="1621" w:line="265" w:lineRule="auto"/>
        <w:ind w:right="86"/>
        <w:jc w:val="center"/>
      </w:pPr>
      <w:r>
        <w:rPr>
          <w:sz w:val="41"/>
        </w:rPr>
        <w:t>Post-election Responses to Defeats</w:t>
      </w:r>
    </w:p>
    <w:p w14:paraId="0BC526DC" w14:textId="77777777" w:rsidR="000841EC" w:rsidRDefault="00EB1D73" w:rsidP="005145D8">
      <w:pPr>
        <w:spacing w:after="707" w:line="259" w:lineRule="auto"/>
        <w:ind w:left="0" w:right="86"/>
        <w:jc w:val="center"/>
      </w:pPr>
      <w:r>
        <w:rPr>
          <w:sz w:val="29"/>
        </w:rPr>
        <w:t>January 15, 2020</w:t>
      </w:r>
    </w:p>
    <w:p w14:paraId="25708DC8" w14:textId="77777777" w:rsidR="000841EC" w:rsidRDefault="00EB1D73" w:rsidP="005145D8">
      <w:pPr>
        <w:pStyle w:val="Heading1"/>
        <w:spacing w:after="325" w:line="259" w:lineRule="auto"/>
        <w:ind w:left="0" w:right="86"/>
        <w:jc w:val="center"/>
      </w:pPr>
      <w:r>
        <w:rPr>
          <w:sz w:val="22"/>
        </w:rPr>
        <w:t>Abstract</w:t>
      </w:r>
    </w:p>
    <w:p w14:paraId="69FBEC8C" w14:textId="0FE8C65A" w:rsidR="005145D8" w:rsidRDefault="00EB1D73" w:rsidP="008E3E8E">
      <w:pPr>
        <w:spacing w:after="0"/>
        <w:ind w:left="598" w:right="722"/>
        <w:jc w:val="both"/>
        <w:rPr>
          <w:sz w:val="22"/>
        </w:rPr>
      </w:pPr>
      <w:r>
        <w:rPr>
          <w:sz w:val="22"/>
        </w:rPr>
        <w:t xml:space="preserve">The power of authoritarian elections is </w:t>
      </w:r>
      <w:proofErr w:type="gramStart"/>
      <w:r>
        <w:rPr>
          <w:sz w:val="22"/>
        </w:rPr>
        <w:t>not unlimited</w:t>
      </w:r>
      <w:proofErr w:type="gramEnd"/>
      <w:r>
        <w:rPr>
          <w:sz w:val="22"/>
        </w:rPr>
        <w:t xml:space="preserve">. When using elections as a source of information, </w:t>
      </w:r>
      <w:commentRangeStart w:id="0"/>
      <w:commentRangeStart w:id="1"/>
      <w:r>
        <w:rPr>
          <w:sz w:val="22"/>
        </w:rPr>
        <w:t xml:space="preserve">authoritarian regimes may not be able to collect from a single election all the information it could theoretically provide, and so </w:t>
      </w:r>
      <w:ins w:id="2" w:author="Hannah Martin Lawrenz" w:date="2021-02-08T18:40:00Z">
        <w:r w:rsidR="00AE3E80">
          <w:rPr>
            <w:sz w:val="22"/>
          </w:rPr>
          <w:t xml:space="preserve">they </w:t>
        </w:r>
      </w:ins>
      <w:commentRangeEnd w:id="0"/>
      <w:r w:rsidR="00131D6F">
        <w:rPr>
          <w:rStyle w:val="CommentReference"/>
        </w:rPr>
        <w:commentReference w:id="0"/>
      </w:r>
      <w:commentRangeEnd w:id="1"/>
      <w:r w:rsidR="00323A12">
        <w:rPr>
          <w:rStyle w:val="CommentReference"/>
        </w:rPr>
        <w:commentReference w:id="1"/>
      </w:r>
      <w:r>
        <w:rPr>
          <w:sz w:val="22"/>
        </w:rPr>
        <w:t xml:space="preserve">must commit to seeking only some specific signal(s) </w:t>
      </w:r>
      <w:ins w:id="3" w:author="Hannah Martin Lawrenz" w:date="2021-02-08T18:40:00Z">
        <w:r w:rsidR="00175B4F">
          <w:rPr>
            <w:sz w:val="22"/>
          </w:rPr>
          <w:t xml:space="preserve">in </w:t>
        </w:r>
      </w:ins>
      <w:r>
        <w:rPr>
          <w:sz w:val="22"/>
        </w:rPr>
        <w:t xml:space="preserve">each election. It is possible to identify the type of information each regime seeks from its elections by studying its reactions to small but unexpected defeats. Applying this logic to </w:t>
      </w:r>
      <w:del w:id="4" w:author="Hannah Martin Lawrenz" w:date="2021-02-08T18:40:00Z">
        <w:r w:rsidDel="00DE5BD0">
          <w:rPr>
            <w:sz w:val="22"/>
          </w:rPr>
          <w:delText xml:space="preserve">the case of </w:delText>
        </w:r>
      </w:del>
      <w:r>
        <w:rPr>
          <w:sz w:val="22"/>
        </w:rPr>
        <w:t xml:space="preserve">Vietnam, I find that the regime responded to the defeats of its favored candidates in the 2016 election for the national legislature by increasing central transfers to provinces where it suffered these defeats. This evidence suggests that the Vietnamese regime uses elections as an opinion poll to identify areas </w:t>
      </w:r>
      <w:ins w:id="5" w:author="Hannah Martin Lawrenz" w:date="2021-02-08T18:40:00Z">
        <w:r w:rsidR="00DE5BD0">
          <w:rPr>
            <w:sz w:val="22"/>
          </w:rPr>
          <w:t xml:space="preserve">in which </w:t>
        </w:r>
      </w:ins>
      <w:r>
        <w:rPr>
          <w:sz w:val="22"/>
        </w:rPr>
        <w:t>it is less popular</w:t>
      </w:r>
      <w:del w:id="6" w:author="Hannah Martin Lawrenz" w:date="2021-02-08T18:40:00Z">
        <w:r w:rsidDel="00DE5BD0">
          <w:rPr>
            <w:sz w:val="22"/>
          </w:rPr>
          <w:delText xml:space="preserve"> in</w:delText>
        </w:r>
      </w:del>
      <w:r>
        <w:rPr>
          <w:sz w:val="22"/>
        </w:rPr>
        <w:t>, instead of as a test to detect local officials who under-perform in their electoral mobilization efforts.</w:t>
      </w:r>
    </w:p>
    <w:p w14:paraId="00AEAE39" w14:textId="77777777" w:rsidR="005145D8" w:rsidRDefault="005145D8" w:rsidP="005145D8">
      <w:pPr>
        <w:spacing w:after="160" w:line="259" w:lineRule="auto"/>
        <w:ind w:left="0" w:right="0"/>
        <w:rPr>
          <w:sz w:val="22"/>
        </w:rPr>
      </w:pPr>
      <w:r>
        <w:rPr>
          <w:sz w:val="22"/>
        </w:rPr>
        <w:br w:type="page"/>
      </w:r>
    </w:p>
    <w:p w14:paraId="485E81BF" w14:textId="449C2159" w:rsidR="000841EC" w:rsidRDefault="00EB1D73" w:rsidP="005145D8">
      <w:pPr>
        <w:ind w:left="-5" w:right="101" w:firstLine="710"/>
        <w:jc w:val="both"/>
      </w:pPr>
      <w:commentRangeStart w:id="7"/>
      <w:commentRangeStart w:id="8"/>
      <w:r>
        <w:lastRenderedPageBreak/>
        <w:t>At</w:t>
      </w:r>
      <w:commentRangeEnd w:id="7"/>
      <w:r w:rsidR="00131D6F">
        <w:rPr>
          <w:rStyle w:val="CommentReference"/>
        </w:rPr>
        <w:commentReference w:id="7"/>
      </w:r>
      <w:commentRangeEnd w:id="8"/>
      <w:r w:rsidR="00A12133">
        <w:rPr>
          <w:rStyle w:val="CommentReference"/>
        </w:rPr>
        <w:commentReference w:id="8"/>
      </w:r>
      <w:r>
        <w:t xml:space="preserve"> first glance, authoritarian elections seem to be a powerful weapon in the dictator’s arsenal: not only do they rarely pose existential threats, </w:t>
      </w:r>
      <w:ins w:id="9" w:author="Hannah Martin Lawrenz" w:date="2021-02-08T18:41:00Z">
        <w:r w:rsidR="000C28A8">
          <w:t xml:space="preserve">but </w:t>
        </w:r>
      </w:ins>
      <w:r>
        <w:t xml:space="preserve">these elections also </w:t>
      </w:r>
      <w:del w:id="10" w:author="Hannah Martin Lawrenz" w:date="2021-02-08T18:41:00Z">
        <w:r w:rsidDel="00EF61EC">
          <w:delText xml:space="preserve">serve to </w:delText>
        </w:r>
      </w:del>
      <w:r>
        <w:t xml:space="preserve">cement autocrats’ rule by providing critical information </w:t>
      </w:r>
      <w:ins w:id="11" w:author="Hannah Martin Lawrenz" w:date="2021-02-08T18:41:00Z">
        <w:r w:rsidR="00EF61EC">
          <w:t xml:space="preserve">that would be </w:t>
        </w:r>
      </w:ins>
      <w:r>
        <w:t>otherwise unknowable about influential forces both internal and external. The literature that explores authoritarian elections’ many informational functions, however, has not considered potential conflict</w:t>
      </w:r>
      <w:ins w:id="12" w:author="Hannah Martin Lawrenz" w:date="2021-02-08T18:41:00Z">
        <w:r w:rsidR="00201AE0">
          <w:t>s</w:t>
        </w:r>
      </w:ins>
      <w:r>
        <w:t xml:space="preserve"> between </w:t>
      </w:r>
      <w:del w:id="13" w:author="Hannah Martin Lawrenz" w:date="2021-02-08T18:41:00Z">
        <w:r w:rsidDel="00201AE0">
          <w:delText>them</w:delText>
        </w:r>
      </w:del>
      <w:ins w:id="14" w:author="Hannah Martin Lawrenz" w:date="2021-02-08T18:41:00Z">
        <w:r w:rsidR="00201AE0">
          <w:t>such function</w:t>
        </w:r>
        <w:r w:rsidR="000B5750">
          <w:t>s</w:t>
        </w:r>
      </w:ins>
      <w:r>
        <w:t>. Autocrats cannot expect authoritarian elections to be informative by default</w:t>
      </w:r>
      <w:del w:id="15" w:author="Hannah Martin Lawrenz" w:date="2021-02-08T18:43:00Z">
        <w:r w:rsidDel="00477E1B">
          <w:delText>,</w:delText>
        </w:r>
      </w:del>
      <w:r>
        <w:t xml:space="preserve"> but must </w:t>
      </w:r>
      <w:ins w:id="16" w:author="Hannah Martin Lawrenz" w:date="2021-02-12T07:45:00Z">
        <w:r w:rsidR="005301A2">
          <w:t xml:space="preserve">specifically </w:t>
        </w:r>
      </w:ins>
      <w:r>
        <w:t xml:space="preserve">engineer their elections </w:t>
      </w:r>
      <w:del w:id="17" w:author="Hannah Martin Lawrenz" w:date="2021-02-12T07:45:00Z">
        <w:r w:rsidDel="005301A2">
          <w:delText xml:space="preserve">in specific ways </w:delText>
        </w:r>
      </w:del>
      <w:r>
        <w:t xml:space="preserve">to make them informative. However, an election that </w:t>
      </w:r>
      <w:proofErr w:type="gramStart"/>
      <w:r>
        <w:t>is engineered</w:t>
      </w:r>
      <w:proofErr w:type="gramEnd"/>
      <w:r>
        <w:t xml:space="preserve"> to provide information on some aspects of governance and social control may become less effective at shedding light on </w:t>
      </w:r>
      <w:del w:id="18" w:author="Hannah Martin Lawrenz" w:date="2021-02-08T18:43:00Z">
        <w:r w:rsidDel="00E06991">
          <w:delText xml:space="preserve">some </w:delText>
        </w:r>
      </w:del>
      <w:r>
        <w:t>other</w:t>
      </w:r>
      <w:ins w:id="19" w:author="Hannah Martin Lawrenz" w:date="2021-02-08T18:43:00Z">
        <w:r w:rsidR="00E06991">
          <w:t>s</w:t>
        </w:r>
      </w:ins>
      <w:del w:id="20" w:author="Hannah Martin Lawrenz" w:date="2021-02-08T18:43:00Z">
        <w:r w:rsidDel="00E06991">
          <w:delText>s</w:delText>
        </w:r>
      </w:del>
      <w:r>
        <w:t xml:space="preserve">. </w:t>
      </w:r>
      <w:proofErr w:type="gramStart"/>
      <w:r>
        <w:t>This forces authoritarian rulers</w:t>
      </w:r>
      <w:proofErr w:type="gramEnd"/>
      <w:r>
        <w:t xml:space="preserve"> to set priorities and use elections as a telescope focused on a few areas of interest, rather than a panoramic camera that captures every </w:t>
      </w:r>
      <w:del w:id="21" w:author="Hannah Martin Lawrenz" w:date="2021-02-08T18:43:00Z">
        <w:r w:rsidDel="00621EC4">
          <w:delText xml:space="preserve">information </w:delText>
        </w:r>
      </w:del>
      <w:ins w:id="22" w:author="Hannah Martin Lawrenz" w:date="2021-02-08T18:43:00Z">
        <w:r w:rsidR="00621EC4">
          <w:t xml:space="preserve">detail </w:t>
        </w:r>
      </w:ins>
      <w:r>
        <w:t>that comes into view.</w:t>
      </w:r>
    </w:p>
    <w:p w14:paraId="6CA44956" w14:textId="2ED190E1" w:rsidR="000841EC" w:rsidRDefault="00EB1D73" w:rsidP="005145D8">
      <w:pPr>
        <w:ind w:left="-5" w:right="101" w:firstLine="710"/>
        <w:jc w:val="both"/>
      </w:pPr>
      <w:commentRangeStart w:id="23"/>
      <w:commentRangeStart w:id="24"/>
      <w:r>
        <w:t xml:space="preserve">Without </w:t>
      </w:r>
      <w:commentRangeEnd w:id="23"/>
      <w:r w:rsidR="00131D6F">
        <w:rPr>
          <w:rStyle w:val="CommentReference"/>
        </w:rPr>
        <w:commentReference w:id="23"/>
      </w:r>
      <w:commentRangeEnd w:id="24"/>
      <w:r w:rsidR="00B73583">
        <w:rPr>
          <w:rStyle w:val="CommentReference"/>
        </w:rPr>
        <w:commentReference w:id="24"/>
      </w:r>
      <w:r>
        <w:t xml:space="preserve">directly observing autocrats’ thought processes, how can outside observers identify which type of information is being collected through an authoritarian </w:t>
      </w:r>
      <w:proofErr w:type="gramStart"/>
      <w:r>
        <w:t>election?</w:t>
      </w:r>
      <w:proofErr w:type="gramEnd"/>
      <w:r>
        <w:t xml:space="preserve"> In this paper, I propose a framework </w:t>
      </w:r>
      <w:ins w:id="25" w:author="Hannah Martin Lawrenz" w:date="2021-02-08T18:44:00Z">
        <w:r w:rsidR="004160BE">
          <w:t xml:space="preserve">through which </w:t>
        </w:r>
      </w:ins>
      <w:r>
        <w:t>to identify potentially informative elections</w:t>
      </w:r>
      <w:del w:id="26" w:author="Hannah Martin Lawrenz" w:date="2021-02-08T18:44:00Z">
        <w:r w:rsidDel="00996927">
          <w:delText>,</w:delText>
        </w:r>
      </w:del>
      <w:r>
        <w:t xml:space="preserve"> and then find</w:t>
      </w:r>
      <w:del w:id="27" w:author="Hannah Martin Lawrenz" w:date="2021-02-12T07:46:00Z">
        <w:r w:rsidDel="00FC0FF6">
          <w:delText xml:space="preserve"> out</w:delText>
        </w:r>
      </w:del>
      <w:r>
        <w:t xml:space="preserve"> which specific informational goal(s) they are serving. Applying this framework to the case of Vietnam, I show that the Communist Party of Vietnam (CPV) needs information on both the sub-national distribution of regime support and</w:t>
      </w:r>
      <w:del w:id="28" w:author="Hannah Martin Lawrenz" w:date="2021-02-08T18:44:00Z">
        <w:r w:rsidDel="00996927">
          <w:delText xml:space="preserve"> on</w:delText>
        </w:r>
      </w:del>
      <w:r>
        <w:t xml:space="preserve"> the quality of its provincial officials</w:t>
      </w:r>
      <w:del w:id="29" w:author="Hannah Martin Lawrenz" w:date="2021-02-08T18:44:00Z">
        <w:r w:rsidDel="00996927">
          <w:delText>,</w:delText>
        </w:r>
      </w:del>
      <w:r>
        <w:t xml:space="preserve"> but uses elections to </w:t>
      </w:r>
      <w:del w:id="30" w:author="Hannah Martin Lawrenz" w:date="2021-02-12T07:46:00Z">
        <w:r w:rsidDel="00FC0FF6">
          <w:delText xml:space="preserve">learn </w:delText>
        </w:r>
      </w:del>
      <w:ins w:id="31" w:author="Hannah Martin Lawrenz" w:date="2021-02-12T07:46:00Z">
        <w:r w:rsidR="00FC0FF6">
          <w:t xml:space="preserve">identify </w:t>
        </w:r>
      </w:ins>
      <w:r>
        <w:t xml:space="preserve">only </w:t>
      </w:r>
      <w:del w:id="32" w:author="Hannah Martin Lawrenz" w:date="2021-02-12T07:46:00Z">
        <w:r w:rsidDel="00FC0FF6">
          <w:delText xml:space="preserve">about </w:delText>
        </w:r>
      </w:del>
      <w:r>
        <w:t xml:space="preserve">the former. I take advantage of </w:t>
      </w:r>
      <w:ins w:id="33" w:author="Hannah Martin Lawrenz" w:date="2021-02-11T13:45:00Z">
        <w:r w:rsidR="001D6868">
          <w:t xml:space="preserve">the </w:t>
        </w:r>
      </w:ins>
      <w:r>
        <w:t>rare</w:t>
      </w:r>
      <w:ins w:id="34" w:author="Hannah Martin Lawrenz" w:date="2021-02-12T07:47:00Z">
        <w:r w:rsidR="00A47E08">
          <w:t>,</w:t>
        </w:r>
      </w:ins>
      <w:del w:id="35" w:author="Hannah Martin Lawrenz" w:date="2021-02-12T07:47:00Z">
        <w:r w:rsidDel="00A47E08">
          <w:delText xml:space="preserve"> and</w:delText>
        </w:r>
      </w:del>
      <w:r>
        <w:t xml:space="preserve"> unexpected defeats of regime-favored candidates in Vietnam’s 2016 legislative election</w:t>
      </w:r>
      <w:commentRangeStart w:id="36"/>
      <w:commentRangeStart w:id="37"/>
      <w:r>
        <w:t xml:space="preserve">, </w:t>
      </w:r>
      <w:del w:id="38" w:author="Hannah Martin Lawrenz" w:date="2021-02-08T18:44:00Z">
        <w:r w:rsidDel="00996927">
          <w:delText>and show</w:delText>
        </w:r>
      </w:del>
      <w:ins w:id="39" w:author="Hannah Martin Lawrenz" w:date="2021-02-08T18:44:00Z">
        <w:r w:rsidR="00996927">
          <w:t>demonstrating</w:t>
        </w:r>
      </w:ins>
      <w:r>
        <w:t xml:space="preserve"> </w:t>
      </w:r>
      <w:commentRangeEnd w:id="36"/>
      <w:r w:rsidR="00BD4096">
        <w:rPr>
          <w:rStyle w:val="CommentReference"/>
        </w:rPr>
        <w:commentReference w:id="36"/>
      </w:r>
      <w:commentRangeEnd w:id="37"/>
      <w:r w:rsidR="00325779">
        <w:rPr>
          <w:rStyle w:val="CommentReference"/>
        </w:rPr>
        <w:commentReference w:id="37"/>
      </w:r>
      <w:r>
        <w:t>that the CPV increased central transfers to provinces with such defeats. This finding corroborates the hypothesis that the regime saw these defeats as indicators for pockets of disillusioned citizens and spent money to placate them</w:t>
      </w:r>
      <w:del w:id="40" w:author="Hannah Martin Lawrenz" w:date="2021-02-08T18:44:00Z">
        <w:r w:rsidDel="00E97859">
          <w:delText>,</w:delText>
        </w:r>
      </w:del>
      <w:r>
        <w:t xml:space="preserve"> but rejects the hypothesis that </w:t>
      </w:r>
      <w:ins w:id="41" w:author="Hannah Martin Lawrenz" w:date="2021-02-08T18:44:00Z">
        <w:r w:rsidR="000A7458">
          <w:t>the re</w:t>
        </w:r>
      </w:ins>
      <w:ins w:id="42" w:author="Hannah Martin Lawrenz" w:date="2021-02-08T18:45:00Z">
        <w:r w:rsidR="000A7458">
          <w:t>gime</w:t>
        </w:r>
      </w:ins>
      <w:del w:id="43" w:author="Hannah Martin Lawrenz" w:date="2021-02-08T18:44:00Z">
        <w:r w:rsidDel="000A7458">
          <w:delText>it</w:delText>
        </w:r>
      </w:del>
      <w:r>
        <w:t xml:space="preserve"> used election defeats to identify and punish </w:t>
      </w:r>
      <w:ins w:id="44" w:author="Hannah Martin Lawrenz" w:date="2021-02-11T13:45:00Z">
        <w:r w:rsidR="001D6868">
          <w:t>underperforming</w:t>
        </w:r>
      </w:ins>
      <w:del w:id="45" w:author="Hannah Martin Lawrenz" w:date="2021-02-11T13:45:00Z">
        <w:r w:rsidDel="001D6868">
          <w:delText>under-performing</w:delText>
        </w:r>
      </w:del>
      <w:r>
        <w:t xml:space="preserve"> provincial executives.</w:t>
      </w:r>
    </w:p>
    <w:p w14:paraId="759E6273" w14:textId="70BE01D6" w:rsidR="000841EC" w:rsidRDefault="00EB1D73" w:rsidP="005145D8">
      <w:pPr>
        <w:ind w:left="-5" w:right="101" w:firstLine="710"/>
        <w:jc w:val="both"/>
      </w:pPr>
      <w:commentRangeStart w:id="46"/>
      <w:commentRangeStart w:id="47"/>
      <w:proofErr w:type="gramStart"/>
      <w:r>
        <w:t xml:space="preserve">This </w:t>
      </w:r>
      <w:commentRangeEnd w:id="46"/>
      <w:r w:rsidR="00131D6F">
        <w:rPr>
          <w:rStyle w:val="CommentReference"/>
        </w:rPr>
        <w:commentReference w:id="46"/>
      </w:r>
      <w:commentRangeEnd w:id="47"/>
      <w:r w:rsidR="006C6FFF">
        <w:rPr>
          <w:rStyle w:val="CommentReference"/>
        </w:rPr>
        <w:commentReference w:id="47"/>
      </w:r>
      <w:r>
        <w:t xml:space="preserve">paper contributes to the larger literature on authoritarian institutions by demonstrating how existing theories about authoritarian elections’ functions may contradict each other in some </w:t>
      </w:r>
      <w:r>
        <w:lastRenderedPageBreak/>
        <w:t>specific contexts</w:t>
      </w:r>
      <w:commentRangeStart w:id="48"/>
      <w:del w:id="49" w:author="Hannah Martin Lawrenz" w:date="2021-02-09T14:08:00Z">
        <w:r w:rsidDel="00A80FA6">
          <w:delText xml:space="preserve"> </w:delText>
        </w:r>
      </w:del>
      <w:ins w:id="50" w:author="Hannah Martin Lawrenz" w:date="2021-02-08T18:45:00Z">
        <w:r w:rsidR="00CC66EE">
          <w:t>—</w:t>
        </w:r>
      </w:ins>
      <w:commentRangeEnd w:id="48"/>
      <w:ins w:id="51" w:author="Hannah Martin Lawrenz" w:date="2021-02-09T14:08:00Z">
        <w:r w:rsidR="00DD4ADF">
          <w:rPr>
            <w:rStyle w:val="CommentReference"/>
          </w:rPr>
          <w:commentReference w:id="48"/>
        </w:r>
      </w:ins>
      <w:del w:id="52" w:author="Hannah Martin Lawrenz" w:date="2021-02-08T18:45:00Z">
        <w:r w:rsidDel="00CC66EE">
          <w:delText>–</w:delText>
        </w:r>
      </w:del>
      <w:del w:id="53" w:author="Hannah Martin Lawrenz" w:date="2021-02-09T14:08:00Z">
        <w:r w:rsidDel="00A80FA6">
          <w:delText xml:space="preserve"> </w:delText>
        </w:r>
      </w:del>
      <w:r>
        <w:t>specifically</w:t>
      </w:r>
      <w:ins w:id="54" w:author="Hannah Martin Lawrenz" w:date="2021-02-11T13:45:00Z">
        <w:r w:rsidR="001D6868">
          <w:t>,</w:t>
        </w:r>
      </w:ins>
      <w:r>
        <w:t xml:space="preserve"> those that portray elections as the autocrat’s opinion poll (e.g.</w:t>
      </w:r>
      <w:ins w:id="55" w:author="Hannah Martin Lawrenz" w:date="2021-02-09T14:11:00Z">
        <w:r w:rsidR="00D17EE5">
          <w:t>,</w:t>
        </w:r>
      </w:ins>
      <w:r>
        <w:t xml:space="preserve"> </w:t>
      </w:r>
      <w:proofErr w:type="spellStart"/>
      <w:r>
        <w:t>Blaydes</w:t>
      </w:r>
      <w:proofErr w:type="spellEnd"/>
      <w:r>
        <w:t xml:space="preserve"> </w:t>
      </w:r>
      <w:r>
        <w:rPr>
          <w:color w:val="00FF00"/>
        </w:rPr>
        <w:t>2010</w:t>
      </w:r>
      <w:r>
        <w:t xml:space="preserve">; </w:t>
      </w:r>
      <w:proofErr w:type="spellStart"/>
      <w:r>
        <w:t>Magaloni</w:t>
      </w:r>
      <w:proofErr w:type="spellEnd"/>
      <w:r>
        <w:t xml:space="preserve"> </w:t>
      </w:r>
      <w:r>
        <w:rPr>
          <w:color w:val="00FF00"/>
        </w:rPr>
        <w:t>2006</w:t>
      </w:r>
      <w:r>
        <w:t xml:space="preserve">; Miller </w:t>
      </w:r>
      <w:r>
        <w:rPr>
          <w:color w:val="00FF00"/>
        </w:rPr>
        <w:t>2015</w:t>
      </w:r>
      <w:r>
        <w:t>) and those that portray them as a test to evaluate regime agents (e.g.</w:t>
      </w:r>
      <w:ins w:id="56" w:author="Hannah Martin Lawrenz" w:date="2021-02-09T14:11:00Z">
        <w:r w:rsidR="00D17EE5">
          <w:t>,</w:t>
        </w:r>
      </w:ins>
      <w:r>
        <w:t xml:space="preserve"> </w:t>
      </w:r>
      <w:proofErr w:type="spellStart"/>
      <w:r>
        <w:t>Blaydes</w:t>
      </w:r>
      <w:proofErr w:type="spellEnd"/>
      <w:r>
        <w:t xml:space="preserve"> </w:t>
      </w:r>
      <w:r>
        <w:rPr>
          <w:color w:val="00FF00"/>
        </w:rPr>
        <w:t>2010</w:t>
      </w:r>
      <w:r>
        <w:t xml:space="preserve">; </w:t>
      </w:r>
      <w:proofErr w:type="spellStart"/>
      <w:r>
        <w:t>Magaloni</w:t>
      </w:r>
      <w:proofErr w:type="spellEnd"/>
      <w:r>
        <w:t xml:space="preserve"> </w:t>
      </w:r>
      <w:r>
        <w:rPr>
          <w:color w:val="00FF00"/>
        </w:rPr>
        <w:t>2006</w:t>
      </w:r>
      <w:r>
        <w:t xml:space="preserve">; </w:t>
      </w:r>
      <w:proofErr w:type="spellStart"/>
      <w:r>
        <w:t>Myagkov</w:t>
      </w:r>
      <w:proofErr w:type="spellEnd"/>
      <w:r>
        <w:t xml:space="preserve">, </w:t>
      </w:r>
      <w:proofErr w:type="spellStart"/>
      <w:r>
        <w:t>Ordeshook</w:t>
      </w:r>
      <w:proofErr w:type="spellEnd"/>
      <w:r>
        <w:t xml:space="preserve">, and </w:t>
      </w:r>
      <w:proofErr w:type="spellStart"/>
      <w:r>
        <w:t>Shakin</w:t>
      </w:r>
      <w:proofErr w:type="spellEnd"/>
      <w:r>
        <w:t xml:space="preserve"> </w:t>
      </w:r>
      <w:r>
        <w:rPr>
          <w:color w:val="00FF00"/>
        </w:rPr>
        <w:t>2009</w:t>
      </w:r>
      <w:r>
        <w:t xml:space="preserve">; </w:t>
      </w:r>
      <w:proofErr w:type="spellStart"/>
      <w:r>
        <w:t>Rundlett</w:t>
      </w:r>
      <w:proofErr w:type="spellEnd"/>
      <w:r>
        <w:t xml:space="preserve"> and </w:t>
      </w:r>
      <w:proofErr w:type="spellStart"/>
      <w:r>
        <w:t>Svolik</w:t>
      </w:r>
      <w:proofErr w:type="spellEnd"/>
      <w:r>
        <w:t xml:space="preserve"> </w:t>
      </w:r>
      <w:r>
        <w:rPr>
          <w:color w:val="00FF00"/>
        </w:rPr>
        <w:t>2016</w:t>
      </w:r>
      <w:r>
        <w:t>).</w:t>
      </w:r>
      <w:proofErr w:type="gramEnd"/>
      <w:r>
        <w:t xml:space="preserve"> In addition, it offers a framework </w:t>
      </w:r>
      <w:ins w:id="57" w:author="Hannah Martin Lawrenz" w:date="2021-02-08T18:48:00Z">
        <w:r w:rsidR="00AB0611">
          <w:t xml:space="preserve">through which </w:t>
        </w:r>
      </w:ins>
      <w:r>
        <w:t>to identify autocrats’ motivations and test theories of authoritarian elections using post-election responses to localized defeats. Finally, the finding</w:t>
      </w:r>
      <w:ins w:id="58" w:author="Hannah Martin Lawrenz" w:date="2021-02-08T18:48:00Z">
        <w:r w:rsidR="009D5BFE">
          <w:t>s</w:t>
        </w:r>
      </w:ins>
      <w:r>
        <w:t xml:space="preserve"> </w:t>
      </w:r>
      <w:del w:id="59" w:author="Hannah Martin Lawrenz" w:date="2021-02-08T18:49:00Z">
        <w:r w:rsidDel="009D5BFE">
          <w:delText>suggest</w:delText>
        </w:r>
      </w:del>
      <w:ins w:id="60" w:author="Hannah Martin Lawrenz" w:date="2021-02-08T18:49:00Z">
        <w:r w:rsidR="009D5BFE">
          <w:t>illustrate</w:t>
        </w:r>
      </w:ins>
      <w:del w:id="61" w:author="Hannah Martin Lawrenz" w:date="2021-02-08T18:49:00Z">
        <w:r w:rsidDel="009D5BFE">
          <w:delText>s</w:delText>
        </w:r>
      </w:del>
      <w:r>
        <w:t xml:space="preserve"> that even stable authoritarian regimes like Vietnam</w:t>
      </w:r>
      <w:del w:id="62" w:author="Hannah Martin Lawrenz" w:date="2021-02-12T07:51:00Z">
        <w:r w:rsidDel="00CA4130">
          <w:delText xml:space="preserve"> may</w:delText>
        </w:r>
      </w:del>
      <w:r>
        <w:t xml:space="preserve"> still respond to public dissatisfaction, suggesting </w:t>
      </w:r>
      <w:del w:id="63" w:author="Hannah Martin Lawrenz" w:date="2021-02-12T07:51:00Z">
        <w:r w:rsidDel="004705B9">
          <w:delText xml:space="preserve">possible </w:delText>
        </w:r>
      </w:del>
      <w:r>
        <w:t xml:space="preserve">pathways for accountability </w:t>
      </w:r>
      <w:ins w:id="64" w:author="Hannah Martin Lawrenz" w:date="2021-02-12T07:51:00Z">
        <w:r w:rsidR="00847021">
          <w:t>via</w:t>
        </w:r>
      </w:ins>
      <w:del w:id="65" w:author="Hannah Martin Lawrenz" w:date="2021-02-12T07:51:00Z">
        <w:r w:rsidDel="00847021">
          <w:delText>through</w:delText>
        </w:r>
      </w:del>
      <w:r>
        <w:t xml:space="preserve"> forma</w:t>
      </w:r>
      <w:r w:rsidR="005145D8">
        <w:t>l authoritarian in</w:t>
      </w:r>
      <w:r>
        <w:t>stitutions.</w:t>
      </w:r>
    </w:p>
    <w:p w14:paraId="5833B981" w14:textId="77777777" w:rsidR="000841EC" w:rsidRDefault="00EB1D73" w:rsidP="005145D8">
      <w:pPr>
        <w:pStyle w:val="Heading1"/>
        <w:jc w:val="both"/>
      </w:pPr>
      <w:r>
        <w:t>The Informational Limits of Authoritarian Elections</w:t>
      </w:r>
    </w:p>
    <w:p w14:paraId="53608113" w14:textId="35685523" w:rsidR="000841EC" w:rsidRDefault="00EB1D73" w:rsidP="005145D8">
      <w:pPr>
        <w:ind w:left="-5" w:right="101" w:firstLine="710"/>
        <w:jc w:val="both"/>
      </w:pPr>
      <w:r>
        <w:t xml:space="preserve">Why do some authoritarian regimes choose to hold elections, and then allow less-than-satisfactory results to happen, when they could have gotten away without them? The literature on authoritarian elections has proposed that elections may </w:t>
      </w:r>
      <w:del w:id="66" w:author="Hannah Martin Lawrenz" w:date="2021-02-08T18:49:00Z">
        <w:r w:rsidDel="00B822C6">
          <w:delText xml:space="preserve">bring </w:delText>
        </w:r>
      </w:del>
      <w:ins w:id="67" w:author="Hannah Martin Lawrenz" w:date="2021-02-08T18:49:00Z">
        <w:r w:rsidR="00B822C6">
          <w:t>con</w:t>
        </w:r>
      </w:ins>
      <w:ins w:id="68" w:author="Hannah Martin Lawrenz" w:date="2021-02-08T18:50:00Z">
        <w:r w:rsidR="00B822C6">
          <w:t>fer</w:t>
        </w:r>
      </w:ins>
      <w:ins w:id="69" w:author="Hannah Martin Lawrenz" w:date="2021-02-08T18:49:00Z">
        <w:r w:rsidR="00B822C6">
          <w:t xml:space="preserve"> </w:t>
        </w:r>
      </w:ins>
      <w:r>
        <w:t>enough benefits for autocrats to justify their potential risks.</w:t>
      </w:r>
      <w:r>
        <w:rPr>
          <w:color w:val="0000FF"/>
          <w:vertAlign w:val="superscript"/>
        </w:rPr>
        <w:footnoteReference w:id="1"/>
      </w:r>
      <w:r>
        <w:rPr>
          <w:color w:val="0000FF"/>
        </w:rPr>
        <w:t xml:space="preserve"> </w:t>
      </w:r>
      <w:proofErr w:type="gramStart"/>
      <w:r>
        <w:t xml:space="preserve">Notably, this literature shows that authoritarian elections provide autocrats with different types of information, such as about their opponents’ strength (Geddes, Wright, and Frantz </w:t>
      </w:r>
      <w:r>
        <w:rPr>
          <w:color w:val="00FF00"/>
        </w:rPr>
        <w:t>2018</w:t>
      </w:r>
      <w:r>
        <w:t>, Ch. 6), the existence of potential threats or allies (Lust-</w:t>
      </w:r>
      <w:proofErr w:type="spellStart"/>
      <w:r>
        <w:t>Okar</w:t>
      </w:r>
      <w:proofErr w:type="spellEnd"/>
      <w:r>
        <w:t xml:space="preserve"> </w:t>
      </w:r>
      <w:r>
        <w:rPr>
          <w:color w:val="00FF00"/>
        </w:rPr>
        <w:t>2005</w:t>
      </w:r>
      <w:r>
        <w:t>), the competence or loyalty of their agents (</w:t>
      </w:r>
      <w:proofErr w:type="spellStart"/>
      <w:r>
        <w:t>Blaydes</w:t>
      </w:r>
      <w:proofErr w:type="spellEnd"/>
      <w:r>
        <w:t xml:space="preserve"> </w:t>
      </w:r>
      <w:r>
        <w:rPr>
          <w:color w:val="00FF00"/>
        </w:rPr>
        <w:t>2010</w:t>
      </w:r>
      <w:r>
        <w:t xml:space="preserve">; </w:t>
      </w:r>
      <w:proofErr w:type="spellStart"/>
      <w:r>
        <w:t>Magaloni</w:t>
      </w:r>
      <w:proofErr w:type="spellEnd"/>
      <w:r>
        <w:t xml:space="preserve"> </w:t>
      </w:r>
      <w:r>
        <w:rPr>
          <w:color w:val="00FF00"/>
        </w:rPr>
        <w:t>2006</w:t>
      </w:r>
      <w:r>
        <w:t xml:space="preserve">; </w:t>
      </w:r>
      <w:proofErr w:type="spellStart"/>
      <w:r>
        <w:t>Myagkov</w:t>
      </w:r>
      <w:proofErr w:type="spellEnd"/>
      <w:r>
        <w:t xml:space="preserve">, </w:t>
      </w:r>
      <w:proofErr w:type="spellStart"/>
      <w:r>
        <w:t>Ordeshook</w:t>
      </w:r>
      <w:proofErr w:type="spellEnd"/>
      <w:r>
        <w:t xml:space="preserve">, and </w:t>
      </w:r>
      <w:proofErr w:type="spellStart"/>
      <w:r>
        <w:t>Shakin</w:t>
      </w:r>
      <w:proofErr w:type="spellEnd"/>
      <w:r>
        <w:t xml:space="preserve"> </w:t>
      </w:r>
      <w:r>
        <w:rPr>
          <w:color w:val="00FF00"/>
        </w:rPr>
        <w:t>2009</w:t>
      </w:r>
      <w:r>
        <w:t xml:space="preserve">; </w:t>
      </w:r>
      <w:proofErr w:type="spellStart"/>
      <w:r>
        <w:t>Rundlett</w:t>
      </w:r>
      <w:proofErr w:type="spellEnd"/>
      <w:r>
        <w:t xml:space="preserve"> and </w:t>
      </w:r>
      <w:proofErr w:type="spellStart"/>
      <w:r>
        <w:t>Svolik</w:t>
      </w:r>
      <w:proofErr w:type="spellEnd"/>
      <w:r>
        <w:t xml:space="preserve"> </w:t>
      </w:r>
      <w:r>
        <w:rPr>
          <w:color w:val="00FF00"/>
        </w:rPr>
        <w:t>2016</w:t>
      </w:r>
      <w:r>
        <w:t xml:space="preserve">), the citizenry’s </w:t>
      </w:r>
      <w:r>
        <w:rPr>
          <w:i/>
        </w:rPr>
        <w:t xml:space="preserve">level </w:t>
      </w:r>
      <w:r>
        <w:t xml:space="preserve">of dissatisfaction with the regime (Miller </w:t>
      </w:r>
      <w:r>
        <w:rPr>
          <w:color w:val="00FF00"/>
        </w:rPr>
        <w:t>2015</w:t>
      </w:r>
      <w:r>
        <w:t>)</w:t>
      </w:r>
      <w:ins w:id="70" w:author="Hannah Martin Lawrenz" w:date="2021-02-08T18:51:00Z">
        <w:r w:rsidR="00CD789B">
          <w:t>,</w:t>
        </w:r>
      </w:ins>
      <w:r>
        <w:t xml:space="preserve"> or even its </w:t>
      </w:r>
      <w:r>
        <w:rPr>
          <w:i/>
        </w:rPr>
        <w:t xml:space="preserve">distribution </w:t>
      </w:r>
      <w:r>
        <w:t>across sub-national units (</w:t>
      </w:r>
      <w:proofErr w:type="spellStart"/>
      <w:r>
        <w:t>Blaydes</w:t>
      </w:r>
      <w:proofErr w:type="spellEnd"/>
      <w:r>
        <w:t xml:space="preserve"> </w:t>
      </w:r>
      <w:r>
        <w:rPr>
          <w:color w:val="00FF00"/>
        </w:rPr>
        <w:t>2010</w:t>
      </w:r>
      <w:r>
        <w:t xml:space="preserve">; </w:t>
      </w:r>
      <w:proofErr w:type="spellStart"/>
      <w:r>
        <w:t>Magaloni</w:t>
      </w:r>
      <w:proofErr w:type="spellEnd"/>
      <w:r>
        <w:t xml:space="preserve"> </w:t>
      </w:r>
      <w:r>
        <w:rPr>
          <w:color w:val="00FF00"/>
        </w:rPr>
        <w:t>2006</w:t>
      </w:r>
      <w:r>
        <w:t>).</w:t>
      </w:r>
      <w:proofErr w:type="gramEnd"/>
      <w:r>
        <w:t xml:space="preserve"> All this information then contributes to authoritarian longevity by allowing the regime to adjust its policies</w:t>
      </w:r>
      <w:del w:id="71" w:author="Hannah Martin Lawrenz" w:date="2021-02-08T18:51:00Z">
        <w:r w:rsidDel="00D26279">
          <w:delText>, either</w:delText>
        </w:r>
      </w:del>
      <w:r>
        <w:t xml:space="preserve"> by suppressing opposition strongholds (</w:t>
      </w:r>
      <w:proofErr w:type="spellStart"/>
      <w:r>
        <w:t>Blaydes</w:t>
      </w:r>
      <w:proofErr w:type="spellEnd"/>
      <w:r>
        <w:t xml:space="preserve"> </w:t>
      </w:r>
      <w:r>
        <w:rPr>
          <w:color w:val="00FF00"/>
        </w:rPr>
        <w:t>2010</w:t>
      </w:r>
      <w:r>
        <w:t xml:space="preserve">; </w:t>
      </w:r>
      <w:proofErr w:type="spellStart"/>
      <w:r>
        <w:t>Magaloni</w:t>
      </w:r>
      <w:proofErr w:type="spellEnd"/>
      <w:r>
        <w:t xml:space="preserve"> </w:t>
      </w:r>
      <w:r>
        <w:rPr>
          <w:color w:val="00FF00"/>
        </w:rPr>
        <w:t>2006</w:t>
      </w:r>
      <w:r>
        <w:t>)</w:t>
      </w:r>
      <w:ins w:id="72" w:author="Hannah Martin Lawrenz" w:date="2021-02-08T18:51:00Z">
        <w:r w:rsidR="00E27FBF">
          <w:t>,</w:t>
        </w:r>
      </w:ins>
      <w:r>
        <w:t xml:space="preserve"> buying off</w:t>
      </w:r>
      <w:ins w:id="73" w:author="Hannah Martin Lawrenz" w:date="2021-02-08T18:51:00Z">
        <w:r w:rsidR="00E27FBF">
          <w:t xml:space="preserve"> a</w:t>
        </w:r>
      </w:ins>
      <w:r>
        <w:t xml:space="preserve"> dissatisfied public (</w:t>
      </w:r>
      <w:proofErr w:type="spellStart"/>
      <w:r>
        <w:t>Magaloni</w:t>
      </w:r>
      <w:proofErr w:type="spellEnd"/>
      <w:r>
        <w:t xml:space="preserve"> </w:t>
      </w:r>
      <w:r>
        <w:rPr>
          <w:color w:val="00FF00"/>
        </w:rPr>
        <w:t>2006</w:t>
      </w:r>
      <w:r>
        <w:t xml:space="preserve">; Miller </w:t>
      </w:r>
      <w:r>
        <w:rPr>
          <w:color w:val="00FF00"/>
        </w:rPr>
        <w:t>2015</w:t>
      </w:r>
      <w:r>
        <w:t>), or co-opting emerging elites into the regime (Lust-</w:t>
      </w:r>
      <w:proofErr w:type="spellStart"/>
      <w:r>
        <w:t>Okar</w:t>
      </w:r>
      <w:proofErr w:type="spellEnd"/>
      <w:r>
        <w:t xml:space="preserve"> </w:t>
      </w:r>
      <w:r>
        <w:rPr>
          <w:color w:val="00FF00"/>
        </w:rPr>
        <w:t>2005</w:t>
      </w:r>
      <w:r>
        <w:t>).</w:t>
      </w:r>
    </w:p>
    <w:p w14:paraId="38448F5E" w14:textId="4F996A17" w:rsidR="000841EC" w:rsidRDefault="00EB1D73" w:rsidP="005145D8">
      <w:pPr>
        <w:ind w:left="-5" w:right="101" w:firstLine="710"/>
        <w:jc w:val="both"/>
      </w:pPr>
      <w:r>
        <w:lastRenderedPageBreak/>
        <w:t>Other scholars (e.g.</w:t>
      </w:r>
      <w:ins w:id="74" w:author="Hannah Martin Lawrenz" w:date="2021-02-09T14:11:00Z">
        <w:r w:rsidR="00D17EE5">
          <w:t>,</w:t>
        </w:r>
      </w:ins>
      <w:r>
        <w:t xml:space="preserve"> </w:t>
      </w:r>
      <w:proofErr w:type="spellStart"/>
      <w:r>
        <w:t>Morgenbesser</w:t>
      </w:r>
      <w:proofErr w:type="spellEnd"/>
      <w:r>
        <w:t xml:space="preserve"> </w:t>
      </w:r>
      <w:r>
        <w:rPr>
          <w:color w:val="00FF00"/>
        </w:rPr>
        <w:t>2016</w:t>
      </w:r>
      <w:r>
        <w:t xml:space="preserve">; </w:t>
      </w:r>
      <w:proofErr w:type="spellStart"/>
      <w:r>
        <w:t>Rozenas</w:t>
      </w:r>
      <w:proofErr w:type="spellEnd"/>
      <w:r>
        <w:t xml:space="preserve"> </w:t>
      </w:r>
      <w:r>
        <w:rPr>
          <w:color w:val="00FF00"/>
        </w:rPr>
        <w:t>2016</w:t>
      </w:r>
      <w:r>
        <w:t xml:space="preserve">; </w:t>
      </w:r>
      <w:proofErr w:type="spellStart"/>
      <w:r>
        <w:t>Wintrobe</w:t>
      </w:r>
      <w:proofErr w:type="spellEnd"/>
      <w:r>
        <w:t xml:space="preserve"> </w:t>
      </w:r>
      <w:r>
        <w:rPr>
          <w:color w:val="00FF00"/>
        </w:rPr>
        <w:t>2000</w:t>
      </w:r>
      <w:r>
        <w:t xml:space="preserve">), however, argue that good information does not emerge easily </w:t>
      </w:r>
      <w:del w:id="75" w:author="Hannah Martin Lawrenz" w:date="2021-02-08T18:52:00Z">
        <w:r w:rsidDel="008C75AC">
          <w:delText>out of</w:delText>
        </w:r>
      </w:del>
      <w:ins w:id="76" w:author="Hannah Martin Lawrenz" w:date="2021-02-08T18:52:00Z">
        <w:r w:rsidR="008C75AC">
          <w:t>from</w:t>
        </w:r>
      </w:ins>
      <w:r>
        <w:t xml:space="preserve"> authoritarian elections. They note an important trade-off between authoritarian elections’ primary functions: an election can only be informative about an</w:t>
      </w:r>
      <w:del w:id="77" w:author="Hannah Martin Lawrenz" w:date="2021-02-08T18:53:00Z">
        <w:r w:rsidDel="001807CA">
          <w:delText>y</w:delText>
        </w:r>
      </w:del>
      <w:r>
        <w:t xml:space="preserve"> internal or external force if this force </w:t>
      </w:r>
      <w:proofErr w:type="gramStart"/>
      <w:r>
        <w:t>is allowed</w:t>
      </w:r>
      <w:proofErr w:type="gramEnd"/>
      <w:r>
        <w:t xml:space="preserve"> to manifest in the vote count; for this to happen</w:t>
      </w:r>
      <w:ins w:id="78" w:author="Hannah Martin Lawrenz" w:date="2021-02-08T18:53:00Z">
        <w:r w:rsidR="001807CA">
          <w:t>,</w:t>
        </w:r>
      </w:ins>
      <w:r>
        <w:t xml:space="preserve"> election results must vary as an unknown function of that force.</w:t>
      </w:r>
      <w:r>
        <w:rPr>
          <w:color w:val="0000FF"/>
          <w:vertAlign w:val="superscript"/>
        </w:rPr>
        <w:footnoteReference w:id="2"/>
      </w:r>
      <w:r>
        <w:rPr>
          <w:color w:val="0000FF"/>
        </w:rPr>
        <w:t xml:space="preserve"> </w:t>
      </w:r>
      <w:r>
        <w:t xml:space="preserve">Thus, autocrats who manipulate elections to win them only end up lowering these elections’ information value. In the </w:t>
      </w:r>
      <w:proofErr w:type="gramStart"/>
      <w:r>
        <w:t>most extreme</w:t>
      </w:r>
      <w:proofErr w:type="gramEnd"/>
      <w:r>
        <w:t xml:space="preserve"> case, incumbents who always know they would win 100% of the votes</w:t>
      </w:r>
      <w:del w:id="79" w:author="Hannah Martin Lawrenz" w:date="2021-02-09T14:06:00Z">
        <w:r w:rsidDel="00801DB4">
          <w:delText xml:space="preserve"> </w:delText>
        </w:r>
      </w:del>
      <w:ins w:id="80" w:author="Hannah Martin Lawrenz" w:date="2021-02-08T18:53:00Z">
        <w:r w:rsidR="001807CA">
          <w:t>—</w:t>
        </w:r>
      </w:ins>
      <w:del w:id="81" w:author="Hannah Martin Lawrenz" w:date="2021-02-08T18:53:00Z">
        <w:r w:rsidDel="001807CA">
          <w:delText>–</w:delText>
        </w:r>
      </w:del>
      <w:del w:id="82" w:author="Hannah Martin Lawrenz" w:date="2021-02-09T14:06:00Z">
        <w:r w:rsidDel="00801DB4">
          <w:delText xml:space="preserve"> </w:delText>
        </w:r>
      </w:del>
      <w:r>
        <w:t>such as in North Korea</w:t>
      </w:r>
      <w:del w:id="83" w:author="Hannah Martin Lawrenz" w:date="2021-02-09T14:06:00Z">
        <w:r w:rsidDel="00801DB4">
          <w:delText xml:space="preserve"> </w:delText>
        </w:r>
      </w:del>
      <w:ins w:id="84" w:author="Hannah Martin Lawrenz" w:date="2021-02-08T18:54:00Z">
        <w:r w:rsidR="001807CA">
          <w:t>—</w:t>
        </w:r>
      </w:ins>
      <w:del w:id="85" w:author="Hannah Martin Lawrenz" w:date="2021-02-08T18:54:00Z">
        <w:r w:rsidDel="001807CA">
          <w:delText>–</w:delText>
        </w:r>
      </w:del>
      <w:del w:id="86" w:author="Hannah Martin Lawrenz" w:date="2021-02-09T14:06:00Z">
        <w:r w:rsidDel="00801DB4">
          <w:delText xml:space="preserve"> </w:delText>
        </w:r>
      </w:del>
      <w:r>
        <w:t xml:space="preserve">receive no new information about the country’s internal politics from </w:t>
      </w:r>
      <w:del w:id="87" w:author="Hannah Martin Lawrenz" w:date="2021-02-08T18:54:00Z">
        <w:r w:rsidDel="0017194E">
          <w:delText xml:space="preserve">such </w:delText>
        </w:r>
      </w:del>
      <w:ins w:id="88" w:author="Hannah Martin Lawrenz" w:date="2021-02-08T18:54:00Z">
        <w:r w:rsidR="0017194E">
          <w:t>this</w:t>
        </w:r>
        <w:r w:rsidR="00A173BF">
          <w:t xml:space="preserve"> </w:t>
        </w:r>
      </w:ins>
      <w:r>
        <w:t>outcome.</w:t>
      </w:r>
    </w:p>
    <w:p w14:paraId="393CDE58" w14:textId="3540BF9C" w:rsidR="008E3E8E" w:rsidRDefault="00EB1D73" w:rsidP="005145D8">
      <w:pPr>
        <w:ind w:left="-5" w:right="101" w:firstLine="710"/>
        <w:jc w:val="both"/>
      </w:pPr>
      <w:commentRangeStart w:id="89"/>
      <w:commentRangeStart w:id="90"/>
      <w:r>
        <w:t>In light of these</w:t>
      </w:r>
      <w:commentRangeEnd w:id="89"/>
      <w:r w:rsidR="00131D6F">
        <w:rPr>
          <w:rStyle w:val="CommentReference"/>
        </w:rPr>
        <w:commentReference w:id="89"/>
      </w:r>
      <w:commentRangeEnd w:id="90"/>
      <w:r w:rsidR="00E35A84">
        <w:rPr>
          <w:rStyle w:val="CommentReference"/>
        </w:rPr>
        <w:commentReference w:id="90"/>
      </w:r>
      <w:r>
        <w:t xml:space="preserve"> opposing viewpoints, I posit </w:t>
      </w:r>
      <w:del w:id="91" w:author="Hannah Martin Lawrenz" w:date="2021-02-12T07:52:00Z">
        <w:r w:rsidDel="00786357">
          <w:delText xml:space="preserve">that </w:delText>
        </w:r>
      </w:del>
      <w:r>
        <w:t>these elections may provide information to autocrats</w:t>
      </w:r>
      <w:ins w:id="92" w:author="Hannah Martin Lawrenz" w:date="2021-02-12T07:53:00Z">
        <w:r w:rsidR="00786357">
          <w:t>,</w:t>
        </w:r>
      </w:ins>
      <w:del w:id="93" w:author="Hannah Martin Lawrenz" w:date="2021-02-08T18:54:00Z">
        <w:r w:rsidDel="004427E9">
          <w:delText>,</w:delText>
        </w:r>
      </w:del>
      <w:r>
        <w:t xml:space="preserve"> but </w:t>
      </w:r>
      <w:del w:id="94" w:author="Hannah Martin Lawrenz" w:date="2021-02-12T07:53:00Z">
        <w:r w:rsidDel="00786357">
          <w:delText>also that this</w:delText>
        </w:r>
      </w:del>
      <w:ins w:id="95" w:author="Hannah Martin Lawrenz" w:date="2021-02-12T07:53:00Z">
        <w:r w:rsidR="00786357">
          <w:t>such</w:t>
        </w:r>
      </w:ins>
      <w:r>
        <w:t xml:space="preserve"> informational value is severely limited. </w:t>
      </w:r>
      <w:commentRangeStart w:id="96"/>
      <w:commentRangeStart w:id="97"/>
      <w:r>
        <w:t>Specifically, I argue that among the many different types of information that authoritarian elections may bring, autocrats can only seek a few and must forfeit the rest.</w:t>
      </w:r>
      <w:commentRangeEnd w:id="96"/>
      <w:r w:rsidR="008E3E8E">
        <w:rPr>
          <w:rStyle w:val="CommentReference"/>
        </w:rPr>
        <w:commentReference w:id="96"/>
      </w:r>
      <w:commentRangeEnd w:id="97"/>
      <w:r w:rsidR="00234D35">
        <w:rPr>
          <w:rStyle w:val="CommentReference"/>
        </w:rPr>
        <w:commentReference w:id="97"/>
      </w:r>
      <w:r>
        <w:t xml:space="preserve"> Instead, an election that seeks to be </w:t>
      </w:r>
      <w:ins w:id="98" w:author="Hannah Martin Lawrenz" w:date="2021-02-11T13:45:00Z">
        <w:r w:rsidR="001D6868">
          <w:t xml:space="preserve">a </w:t>
        </w:r>
      </w:ins>
      <w:proofErr w:type="gramStart"/>
      <w:r>
        <w:t>jack of all trades</w:t>
      </w:r>
      <w:proofErr w:type="gramEnd"/>
      <w:r>
        <w:t xml:space="preserve"> only risks becoming a master of none: the more kinds of information a dictator seeks from an election, the less effective </w:t>
      </w:r>
      <w:ins w:id="99" w:author="Hannah Martin Lawrenz" w:date="2021-02-08T18:54:00Z">
        <w:r w:rsidR="004427E9">
          <w:t>the elec</w:t>
        </w:r>
      </w:ins>
      <w:ins w:id="100" w:author="Hannah Martin Lawrenz" w:date="2021-02-08T18:55:00Z">
        <w:r w:rsidR="004427E9">
          <w:t>tion</w:t>
        </w:r>
      </w:ins>
      <w:del w:id="101" w:author="Hannah Martin Lawrenz" w:date="2021-02-08T18:54:00Z">
        <w:r w:rsidDel="004427E9">
          <w:delText>it</w:delText>
        </w:r>
      </w:del>
      <w:r>
        <w:t xml:space="preserve"> becomes at providing any of them. Ther</w:t>
      </w:r>
      <w:r w:rsidR="008E3E8E">
        <w:t>e are several reasons for this</w:t>
      </w:r>
      <w:ins w:id="102" w:author="Hannah Martin Lawrenz" w:date="2021-02-08T18:55:00Z">
        <w:r w:rsidR="00C93CEB">
          <w:t xml:space="preserve"> phenomenon.</w:t>
        </w:r>
      </w:ins>
      <w:del w:id="103" w:author="Hannah Martin Lawrenz" w:date="2021-02-08T18:55:00Z">
        <w:r w:rsidR="008E3E8E" w:rsidDel="00C93CEB">
          <w:delText>:</w:delText>
        </w:r>
      </w:del>
    </w:p>
    <w:p w14:paraId="6F2A9D99" w14:textId="1358D546" w:rsidR="000841EC" w:rsidRDefault="00EB1D73" w:rsidP="005145D8">
      <w:pPr>
        <w:ind w:left="-5" w:right="101" w:firstLine="710"/>
        <w:jc w:val="both"/>
      </w:pPr>
      <w:commentRangeStart w:id="104"/>
      <w:commentRangeStart w:id="105"/>
      <w:r>
        <w:t xml:space="preserve">First, information </w:t>
      </w:r>
      <w:commentRangeEnd w:id="104"/>
      <w:r w:rsidR="00131D6F">
        <w:rPr>
          <w:rStyle w:val="CommentReference"/>
        </w:rPr>
        <w:commentReference w:id="104"/>
      </w:r>
      <w:commentRangeEnd w:id="105"/>
      <w:r w:rsidR="000C18A4">
        <w:rPr>
          <w:rStyle w:val="CommentReference"/>
        </w:rPr>
        <w:commentReference w:id="105"/>
      </w:r>
      <w:r>
        <w:t>from elections</w:t>
      </w:r>
      <w:ins w:id="106" w:author="Hannah Martin Lawrenz" w:date="2021-02-08T18:55:00Z">
        <w:r w:rsidR="00E73BAC">
          <w:t>—</w:t>
        </w:r>
      </w:ins>
      <w:del w:id="107" w:author="Hannah Martin Lawrenz" w:date="2021-02-08T18:55:00Z">
        <w:r w:rsidDel="00E73BAC">
          <w:delText>,</w:delText>
        </w:r>
      </w:del>
      <w:del w:id="108" w:author="Hannah Martin Lawrenz" w:date="2021-02-09T14:06:00Z">
        <w:r w:rsidDel="00966D1F">
          <w:delText xml:space="preserve"> </w:delText>
        </w:r>
      </w:del>
      <w:r>
        <w:t>in particular</w:t>
      </w:r>
      <w:ins w:id="109" w:author="Hannah Martin Lawrenz" w:date="2021-02-10T14:18:00Z">
        <w:r w:rsidR="00262A6B">
          <w:t>,</w:t>
        </w:r>
      </w:ins>
      <w:r>
        <w:t xml:space="preserve"> information from election results</w:t>
      </w:r>
      <w:ins w:id="110" w:author="Hannah Martin Lawrenz" w:date="2021-02-08T18:55:00Z">
        <w:r w:rsidR="00E73BAC">
          <w:t>—</w:t>
        </w:r>
      </w:ins>
      <w:del w:id="111" w:author="Hannah Martin Lawrenz" w:date="2021-02-08T18:55:00Z">
        <w:r w:rsidDel="00E73BAC">
          <w:delText>,</w:delText>
        </w:r>
      </w:del>
      <w:del w:id="112" w:author="Hannah Martin Lawrenz" w:date="2021-02-09T14:06:00Z">
        <w:r w:rsidDel="00966D1F">
          <w:delText xml:space="preserve"> </w:delText>
        </w:r>
      </w:del>
      <w:r>
        <w:t xml:space="preserve">is inherently complex. At their core, election results </w:t>
      </w:r>
      <w:del w:id="113" w:author="Hannah Martin Lawrenz" w:date="2021-02-08T18:55:00Z">
        <w:r w:rsidDel="00B87C5B">
          <w:delText xml:space="preserve">are </w:delText>
        </w:r>
      </w:del>
      <w:ins w:id="114" w:author="Hannah Martin Lawrenz" w:date="2021-02-08T18:55:00Z">
        <w:r w:rsidR="00B87C5B">
          <w:t xml:space="preserve">consist of </w:t>
        </w:r>
      </w:ins>
      <w:r>
        <w:t>sets of raw numbers that require interpretation. When there are multiple potential ways to interpret a particular set of results, solid conclusions are no longer possible. Gandhi (</w:t>
      </w:r>
      <w:r>
        <w:rPr>
          <w:color w:val="00FF00"/>
        </w:rPr>
        <w:t>2015</w:t>
      </w:r>
      <w:r>
        <w:t xml:space="preserve">, 461) notes this over-determination problem by highlighting how the opposition’s success in the 2002 Kenyan elections could </w:t>
      </w:r>
      <w:del w:id="115" w:author="Hannah Martin Lawrenz" w:date="2021-02-12T07:53:00Z">
        <w:r w:rsidDel="005123DF">
          <w:delText>have been explained by</w:delText>
        </w:r>
      </w:del>
      <w:ins w:id="116" w:author="Hannah Martin Lawrenz" w:date="2021-02-12T07:53:00Z">
        <w:r w:rsidR="005123DF">
          <w:t>be due to</w:t>
        </w:r>
      </w:ins>
      <w:r>
        <w:t xml:space="preserve"> </w:t>
      </w:r>
      <w:r w:rsidRPr="00992886">
        <w:rPr>
          <w:iCs/>
          <w:rPrChange w:id="117" w:author="Hannah Martin Lawrenz" w:date="2021-02-08T18:56:00Z">
            <w:rPr>
              <w:i/>
            </w:rPr>
          </w:rPrChange>
        </w:rPr>
        <w:t>“external pressure, the defection of regime insiders, the coordination of opposition efforts, or any combination of these factors.”</w:t>
      </w:r>
      <w:r>
        <w:rPr>
          <w:i/>
        </w:rPr>
        <w:t xml:space="preserve"> </w:t>
      </w:r>
      <w:r>
        <w:t xml:space="preserve">Similarly, when an authoritarian regime </w:t>
      </w:r>
      <w:del w:id="118" w:author="Hannah Martin Lawrenz" w:date="2021-02-12T07:53:00Z">
        <w:r w:rsidDel="004F61BD">
          <w:delText xml:space="preserve">is faced </w:delText>
        </w:r>
      </w:del>
      <w:del w:id="119" w:author="Hannah Martin Lawrenz" w:date="2021-02-08T18:56:00Z">
        <w:r w:rsidDel="00B23570">
          <w:delText>with</w:delText>
        </w:r>
      </w:del>
      <w:ins w:id="120" w:author="Hannah Martin Lawrenz" w:date="2021-02-12T07:53:00Z">
        <w:r w:rsidR="004F61BD">
          <w:t>faces</w:t>
        </w:r>
      </w:ins>
      <w:ins w:id="121" w:author="Hannah Martin Lawrenz" w:date="2021-02-08T18:56:00Z">
        <w:r w:rsidR="00B23570">
          <w:t xml:space="preserve"> a</w:t>
        </w:r>
      </w:ins>
      <w:r>
        <w:t xml:space="preserve"> low incumbent vote count in a certain district, it may attribute this setback to </w:t>
      </w:r>
      <w:r>
        <w:lastRenderedPageBreak/>
        <w:t>unenthusiastic regime agents</w:t>
      </w:r>
      <w:ins w:id="122" w:author="Hannah Martin Lawrenz" w:date="2021-02-08T18:57:00Z">
        <w:r w:rsidR="00473C15">
          <w:t>’ failure to</w:t>
        </w:r>
      </w:ins>
      <w:r>
        <w:t xml:space="preserve"> </w:t>
      </w:r>
      <w:del w:id="123" w:author="Hannah Martin Lawrenz" w:date="2021-02-08T18:57:00Z">
        <w:r w:rsidDel="00473C15">
          <w:delText xml:space="preserve">not </w:delText>
        </w:r>
      </w:del>
      <w:r>
        <w:t>manipulat</w:t>
      </w:r>
      <w:ins w:id="124" w:author="Hannah Martin Lawrenz" w:date="2021-02-08T18:57:00Z">
        <w:r w:rsidR="00473C15">
          <w:t>e</w:t>
        </w:r>
      </w:ins>
      <w:del w:id="125" w:author="Hannah Martin Lawrenz" w:date="2021-02-08T18:57:00Z">
        <w:r w:rsidDel="00473C15">
          <w:delText>ing</w:delText>
        </w:r>
      </w:del>
      <w:r>
        <w:t xml:space="preserve"> the election well enough</w:t>
      </w:r>
      <w:del w:id="126" w:author="Hannah Martin Lawrenz" w:date="2021-02-08T18:57:00Z">
        <w:r w:rsidDel="005A3CBF">
          <w:delText>,</w:delText>
        </w:r>
      </w:del>
      <w:r>
        <w:t xml:space="preserve"> or particular pockets of citizens </w:t>
      </w:r>
      <w:del w:id="127" w:author="Hannah Martin Lawrenz" w:date="2021-02-12T07:54:00Z">
        <w:r w:rsidDel="00371C9E">
          <w:delText xml:space="preserve">feeling disenchanted enough </w:delText>
        </w:r>
      </w:del>
      <w:ins w:id="128" w:author="Hannah Martin Lawrenz" w:date="2021-02-12T07:54:00Z">
        <w:r w:rsidR="00371C9E">
          <w:t xml:space="preserve">willing </w:t>
        </w:r>
      </w:ins>
      <w:r>
        <w:t xml:space="preserve">to risk voting against the ruling party. Depending on how the regime interprets the defeat, it may learn something </w:t>
      </w:r>
      <w:ins w:id="129" w:author="Hannah Martin Lawrenz" w:date="2021-02-08T18:57:00Z">
        <w:r w:rsidR="005A3CBF">
          <w:t xml:space="preserve">about </w:t>
        </w:r>
      </w:ins>
      <w:r>
        <w:t>either</w:t>
      </w:r>
      <w:del w:id="130" w:author="Hannah Martin Lawrenz" w:date="2021-02-08T18:57:00Z">
        <w:r w:rsidDel="005A3CBF">
          <w:delText xml:space="preserve"> about</w:delText>
        </w:r>
      </w:del>
      <w:r>
        <w:t xml:space="preserve"> the quality of its agents or</w:t>
      </w:r>
      <w:del w:id="131" w:author="Hannah Martin Lawrenz" w:date="2021-02-08T18:57:00Z">
        <w:r w:rsidDel="005A3CBF">
          <w:delText xml:space="preserve"> about</w:delText>
        </w:r>
      </w:del>
      <w:r>
        <w:t xml:space="preserve"> the distribution of its popularity across the country</w:t>
      </w:r>
      <w:del w:id="132" w:author="Hannah Martin Lawrenz" w:date="2021-02-08T18:57:00Z">
        <w:r w:rsidDel="00CD4D8A">
          <w:delText>, but</w:delText>
        </w:r>
      </w:del>
      <w:ins w:id="133" w:author="Hannah Martin Lawrenz" w:date="2021-02-08T18:57:00Z">
        <w:r w:rsidR="00CD4D8A">
          <w:t>;</w:t>
        </w:r>
      </w:ins>
      <w:r>
        <w:t xml:space="preserve"> if both interpretations are equally plausible</w:t>
      </w:r>
      <w:ins w:id="134" w:author="Hannah Martin Lawrenz" w:date="2021-02-08T18:57:00Z">
        <w:r w:rsidR="00CD4D8A">
          <w:t>,</w:t>
        </w:r>
      </w:ins>
      <w:r>
        <w:t xml:space="preserve"> the regime may have to decide </w:t>
      </w:r>
      <w:del w:id="135" w:author="Hannah Martin Lawrenz" w:date="2021-02-08T18:57:00Z">
        <w:r w:rsidDel="00CD4D8A">
          <w:delText xml:space="preserve">in </w:delText>
        </w:r>
      </w:del>
      <w:r>
        <w:t xml:space="preserve">which one they believe more. </w:t>
      </w:r>
      <w:ins w:id="136" w:author="Hannah Martin Lawrenz" w:date="2021-02-08T18:58:00Z">
        <w:r w:rsidR="00626669">
          <w:t>For example, w</w:t>
        </w:r>
      </w:ins>
      <w:del w:id="137" w:author="Hannah Martin Lawrenz" w:date="2021-02-08T18:58:00Z">
        <w:r w:rsidDel="00626669">
          <w:delText>W</w:delText>
        </w:r>
      </w:del>
      <w:r>
        <w:t>hen faced with this problem</w:t>
      </w:r>
      <w:ins w:id="138" w:author="Hannah Martin Lawrenz" w:date="2021-02-08T18:57:00Z">
        <w:r w:rsidR="00626669">
          <w:t>,</w:t>
        </w:r>
      </w:ins>
      <w:r>
        <w:t xml:space="preserve"> the Russian regime prioritized</w:t>
      </w:r>
      <w:r w:rsidR="005145D8">
        <w:t xml:space="preserve"> </w:t>
      </w:r>
      <w:r>
        <w:t>the first interpretation (</w:t>
      </w:r>
      <w:proofErr w:type="spellStart"/>
      <w:r>
        <w:t>Myagkov</w:t>
      </w:r>
      <w:proofErr w:type="spellEnd"/>
      <w:r>
        <w:t xml:space="preserve">, </w:t>
      </w:r>
      <w:proofErr w:type="spellStart"/>
      <w:r>
        <w:t>Ordeshook</w:t>
      </w:r>
      <w:proofErr w:type="spellEnd"/>
      <w:r>
        <w:t xml:space="preserve">, and </w:t>
      </w:r>
      <w:proofErr w:type="spellStart"/>
      <w:r>
        <w:t>Shakin</w:t>
      </w:r>
      <w:proofErr w:type="spellEnd"/>
      <w:r>
        <w:t xml:space="preserve"> </w:t>
      </w:r>
      <w:r>
        <w:rPr>
          <w:color w:val="00FF00"/>
        </w:rPr>
        <w:t>2009</w:t>
      </w:r>
      <w:r>
        <w:t xml:space="preserve">, 136), but doing so </w:t>
      </w:r>
      <w:del w:id="139" w:author="Hannah Martin Lawrenz" w:date="2021-02-08T18:58:00Z">
        <w:r w:rsidDel="00DD15FD">
          <w:delText>means that it</w:delText>
        </w:r>
      </w:del>
      <w:ins w:id="140" w:author="Hannah Martin Lawrenz" w:date="2021-02-08T18:58:00Z">
        <w:r w:rsidR="00DD15FD">
          <w:t>indicated that the regime</w:t>
        </w:r>
      </w:ins>
      <w:r>
        <w:t xml:space="preserve"> had made important but potentially unwarranted assumptions about the uniformity of its strength across the entire country.</w:t>
      </w:r>
    </w:p>
    <w:p w14:paraId="50ECE94C" w14:textId="37FB91B4" w:rsidR="000841EC" w:rsidRDefault="00EB1D73" w:rsidP="005145D8">
      <w:pPr>
        <w:ind w:left="-5" w:right="101" w:firstLine="710"/>
        <w:jc w:val="both"/>
      </w:pPr>
      <w:commentRangeStart w:id="141"/>
      <w:commentRangeStart w:id="142"/>
      <w:r>
        <w:t xml:space="preserve">To </w:t>
      </w:r>
      <w:commentRangeEnd w:id="141"/>
      <w:r w:rsidR="00131D6F">
        <w:rPr>
          <w:rStyle w:val="CommentReference"/>
        </w:rPr>
        <w:commentReference w:id="141"/>
      </w:r>
      <w:commentRangeEnd w:id="142"/>
      <w:r w:rsidR="002132DD">
        <w:rPr>
          <w:rStyle w:val="CommentReference"/>
        </w:rPr>
        <w:commentReference w:id="142"/>
      </w:r>
      <w:r>
        <w:t xml:space="preserve">extract useful and unambiguous information from elections, autocrats who consciously seek information from elections typically engage in </w:t>
      </w:r>
      <w:r>
        <w:rPr>
          <w:i/>
        </w:rPr>
        <w:t>selective manipulation</w:t>
      </w:r>
      <w:r>
        <w:t xml:space="preserve">, combining careful restraint in some parts of the electoral process with bold manipulation in others. Restraint is necessary because an election’s results can only </w:t>
      </w:r>
      <w:del w:id="143" w:author="Hannah Martin Lawrenz" w:date="2021-02-12T07:55:00Z">
        <w:r w:rsidDel="00E53616">
          <w:delText>be informative of</w:delText>
        </w:r>
      </w:del>
      <w:ins w:id="144" w:author="Hannah Martin Lawrenz" w:date="2021-02-12T07:55:00Z">
        <w:r w:rsidR="00E53616">
          <w:t>inform</w:t>
        </w:r>
      </w:ins>
      <w:r>
        <w:t xml:space="preserve"> a variable if </w:t>
      </w:r>
      <w:ins w:id="145" w:author="Hannah Martin Lawrenz" w:date="2021-02-08T18:58:00Z">
        <w:r w:rsidR="00636A59">
          <w:t>the variable</w:t>
        </w:r>
      </w:ins>
      <w:del w:id="146" w:author="Hannah Martin Lawrenz" w:date="2021-02-08T18:58:00Z">
        <w:r w:rsidDel="00636A59">
          <w:delText>it</w:delText>
        </w:r>
      </w:del>
      <w:r>
        <w:t xml:space="preserve"> </w:t>
      </w:r>
      <w:proofErr w:type="gramStart"/>
      <w:r>
        <w:t>is allowed</w:t>
      </w:r>
      <w:proofErr w:type="gramEnd"/>
      <w:r>
        <w:t xml:space="preserve"> to influence the vote tally. At the same time, to ensure that election results are truly informative of any particular variable, autocrats also need manipulation tactics that prevent others from entering the equation. In this sense, strategies that place rigid controls on some moving parts of the electoral process not only help autocrats win elections</w:t>
      </w:r>
      <w:del w:id="147" w:author="Hannah Martin Lawrenz" w:date="2021-02-08T18:59:00Z">
        <w:r w:rsidDel="00205500">
          <w:delText>,</w:delText>
        </w:r>
      </w:del>
      <w:r>
        <w:t xml:space="preserve"> but also reduce the informational complexity of these elections. This selective manipulation logic offers another explanation for why many authoritarian regimes </w:t>
      </w:r>
      <w:ins w:id="148" w:author="Hannah Martin Lawrenz" w:date="2021-02-08T19:00:00Z">
        <w:r w:rsidR="008C3566">
          <w:t xml:space="preserve">(a) </w:t>
        </w:r>
      </w:ins>
      <w:r>
        <w:t>use only a subset of manipulation tactics available to them</w:t>
      </w:r>
      <w:ins w:id="149" w:author="Hannah Martin Lawrenz" w:date="2021-02-08T19:00:00Z">
        <w:r w:rsidR="00E11F8B">
          <w:t>,</w:t>
        </w:r>
        <w:r w:rsidR="005A1413">
          <w:t xml:space="preserve"> </w:t>
        </w:r>
      </w:ins>
      <w:ins w:id="150" w:author="Hannah Martin Lawrenz" w:date="2021-02-08T18:59:00Z">
        <w:r w:rsidR="004C66BE">
          <w:t xml:space="preserve">such as </w:t>
        </w:r>
      </w:ins>
      <w:del w:id="151" w:author="Hannah Martin Lawrenz" w:date="2021-02-08T18:59:00Z">
        <w:r w:rsidDel="00CD0FD0">
          <w:delText xml:space="preserve"> e.g. </w:delText>
        </w:r>
      </w:del>
      <w:r>
        <w:t xml:space="preserve">Singapore’s government tilting electoral rules </w:t>
      </w:r>
      <w:ins w:id="152" w:author="Hannah Martin Lawrenz" w:date="2021-02-12T07:55:00Z">
        <w:r w:rsidR="00FD2AFB">
          <w:t>to</w:t>
        </w:r>
      </w:ins>
      <w:del w:id="153" w:author="Hannah Martin Lawrenz" w:date="2021-02-12T07:55:00Z">
        <w:r w:rsidDel="00FD2AFB">
          <w:delText>in</w:delText>
        </w:r>
      </w:del>
      <w:r>
        <w:t xml:space="preserve"> favor </w:t>
      </w:r>
      <w:del w:id="154" w:author="Hannah Martin Lawrenz" w:date="2021-02-12T07:55:00Z">
        <w:r w:rsidDel="00FD2AFB">
          <w:delText xml:space="preserve">of </w:delText>
        </w:r>
      </w:del>
      <w:r>
        <w:t xml:space="preserve">the ruling party but refraining from vote fraud (Tan </w:t>
      </w:r>
      <w:r>
        <w:rPr>
          <w:color w:val="00FF00"/>
        </w:rPr>
        <w:t>2013</w:t>
      </w:r>
      <w:r>
        <w:t>)</w:t>
      </w:r>
      <w:ins w:id="155" w:author="Hannah Martin Lawrenz" w:date="2021-02-08T19:00:00Z">
        <w:r w:rsidR="00E11F8B">
          <w:t>,</w:t>
        </w:r>
      </w:ins>
      <w:del w:id="156" w:author="Hannah Martin Lawrenz" w:date="2021-02-08T18:59:00Z">
        <w:r w:rsidDel="007D1D9C">
          <w:delText>,</w:delText>
        </w:r>
      </w:del>
      <w:r>
        <w:t xml:space="preserve"> or </w:t>
      </w:r>
      <w:ins w:id="157" w:author="Hannah Martin Lawrenz" w:date="2021-02-08T19:00:00Z">
        <w:r w:rsidR="00E275B4">
          <w:t xml:space="preserve">(b) </w:t>
        </w:r>
      </w:ins>
      <w:r>
        <w:t>take actions that may limit their manipulation capacity</w:t>
      </w:r>
      <w:ins w:id="158" w:author="Hannah Martin Lawrenz" w:date="2021-02-08T19:00:00Z">
        <w:r w:rsidR="00E11F8B">
          <w:t xml:space="preserve">, such as </w:t>
        </w:r>
      </w:ins>
      <w:commentRangeStart w:id="159"/>
      <w:del w:id="160" w:author="Hannah Martin Lawrenz" w:date="2021-02-08T19:00:00Z">
        <w:r w:rsidDel="00E11F8B">
          <w:delText xml:space="preserve"> e.g. </w:delText>
        </w:r>
      </w:del>
      <w:r>
        <w:t xml:space="preserve">welcoming international observers </w:t>
      </w:r>
      <w:commentRangeEnd w:id="159"/>
      <w:r w:rsidR="00380C00">
        <w:rPr>
          <w:rStyle w:val="CommentReference"/>
        </w:rPr>
        <w:commentReference w:id="159"/>
      </w:r>
      <w:r>
        <w:t xml:space="preserve">(Little </w:t>
      </w:r>
      <w:r>
        <w:rPr>
          <w:color w:val="00FF00"/>
        </w:rPr>
        <w:t>2015</w:t>
      </w:r>
      <w:r>
        <w:t>).</w:t>
      </w:r>
    </w:p>
    <w:p w14:paraId="2BBEE60C" w14:textId="16DF9AFE" w:rsidR="000841EC" w:rsidRDefault="00EB1D73" w:rsidP="005145D8">
      <w:pPr>
        <w:ind w:left="-5" w:right="101" w:firstLine="710"/>
        <w:jc w:val="both"/>
      </w:pPr>
      <w:r>
        <w:t>Herein lies the second obstacle to information collection from elections: selective manipulation works best if it completely shuts down most determinants of election outcomes, yet when it does</w:t>
      </w:r>
      <w:ins w:id="161" w:author="Hannah Martin Lawrenz" w:date="2021-02-08T19:01:00Z">
        <w:r w:rsidR="00591F76">
          <w:t>,</w:t>
        </w:r>
      </w:ins>
      <w:r>
        <w:t xml:space="preserve"> nothing </w:t>
      </w:r>
      <w:proofErr w:type="gramStart"/>
      <w:r>
        <w:t>can be learned</w:t>
      </w:r>
      <w:proofErr w:type="gramEnd"/>
      <w:r>
        <w:t xml:space="preserve"> about these determinants. In other words, tactics that ensure elections send clear signals about a few specific types of information </w:t>
      </w:r>
      <w:ins w:id="162" w:author="Hannah Martin Lawrenz" w:date="2021-02-08T19:01:00Z">
        <w:r w:rsidR="00591F76">
          <w:t xml:space="preserve">but </w:t>
        </w:r>
      </w:ins>
      <w:r>
        <w:t xml:space="preserve">also prevent them from </w:t>
      </w:r>
      <w:r>
        <w:lastRenderedPageBreak/>
        <w:t>emitting any signal about all the others. For autocrats, deciding which manipulation tactic(s) to employ thus amounts to deciding which kind of information they can and cannot seek.</w:t>
      </w:r>
    </w:p>
    <w:p w14:paraId="558C213E" w14:textId="29418C77" w:rsidR="000841EC" w:rsidRDefault="00EB1D73" w:rsidP="005145D8">
      <w:pPr>
        <w:ind w:left="-5" w:right="101" w:firstLine="710"/>
        <w:jc w:val="both"/>
      </w:pPr>
      <w:r>
        <w:t>Third, selective manipulation also means selective restraint. Allowing more types of information to arise from elections means giving up more control of the electoral process, which is only feasible for a few authoritarian regimes</w:t>
      </w:r>
      <w:ins w:id="163" w:author="Hannah Martin Lawrenz" w:date="2021-02-08T19:13:00Z">
        <w:r w:rsidR="00E14BF5">
          <w:t xml:space="preserve">, as they </w:t>
        </w:r>
      </w:ins>
      <w:del w:id="164" w:author="Hannah Martin Lawrenz" w:date="2021-02-08T19:13:00Z">
        <w:r w:rsidDel="00E14BF5">
          <w:delText xml:space="preserve">. First, they </w:delText>
        </w:r>
      </w:del>
      <w:r>
        <w:t xml:space="preserve">must be secure enough to tolerate some electoral risks without facing existential threats. </w:t>
      </w:r>
      <w:del w:id="165" w:author="Hannah Martin Lawrenz" w:date="2021-02-08T19:13:00Z">
        <w:r w:rsidDel="00EA785F">
          <w:delText>Second</w:delText>
        </w:r>
      </w:del>
      <w:ins w:id="166" w:author="Hannah Martin Lawrenz" w:date="2021-02-08T19:14:00Z">
        <w:r w:rsidR="00BD0DEA">
          <w:t>Additionally</w:t>
        </w:r>
      </w:ins>
      <w:r>
        <w:t xml:space="preserve">, the regime’s leaders must exercise a high degree of control over its agents through a disciplined machine, </w:t>
      </w:r>
      <w:commentRangeStart w:id="167"/>
      <w:commentRangeStart w:id="168"/>
      <w:del w:id="169" w:author="Hannah Martin Lawrenz" w:date="2021-02-08T19:13:00Z">
        <w:r w:rsidDel="00A912AA">
          <w:delText xml:space="preserve">so as to </w:delText>
        </w:r>
      </w:del>
      <w:r>
        <w:t>oversee</w:t>
      </w:r>
      <w:ins w:id="170" w:author="Hannah Martin Lawrenz" w:date="2021-02-08T19:13:00Z">
        <w:r w:rsidR="00A912AA">
          <w:t>ing</w:t>
        </w:r>
      </w:ins>
      <w:commentRangeEnd w:id="167"/>
      <w:r w:rsidR="00F90584">
        <w:rPr>
          <w:rStyle w:val="CommentReference"/>
        </w:rPr>
        <w:commentReference w:id="167"/>
      </w:r>
      <w:commentRangeEnd w:id="168"/>
      <w:r w:rsidR="00120037">
        <w:rPr>
          <w:rStyle w:val="CommentReference"/>
        </w:rPr>
        <w:commentReference w:id="168"/>
      </w:r>
      <w:r>
        <w:t xml:space="preserve"> which manipulation strategies are and </w:t>
      </w:r>
      <w:proofErr w:type="gramStart"/>
      <w:r>
        <w:t xml:space="preserve">are </w:t>
      </w:r>
      <w:r>
        <w:rPr>
          <w:i/>
        </w:rPr>
        <w:t xml:space="preserve">not </w:t>
      </w:r>
      <w:r>
        <w:t>being carried</w:t>
      </w:r>
      <w:proofErr w:type="gramEnd"/>
      <w:r>
        <w:t xml:space="preserve"> out. </w:t>
      </w:r>
      <w:proofErr w:type="gramStart"/>
      <w:r>
        <w:t>It is thus no surprise that existing literature has mostly documented information collection through authoritarian elections in relatively secure</w:t>
      </w:r>
      <w:ins w:id="171" w:author="Hannah Martin Lawrenz" w:date="2021-02-08T19:13:00Z">
        <w:r w:rsidR="00B31989">
          <w:t>,</w:t>
        </w:r>
      </w:ins>
      <w:r>
        <w:t xml:space="preserve"> hegemonic, dominant-party or single-party regimes where elections are rarely competitive.</w:t>
      </w:r>
      <w:proofErr w:type="gramEnd"/>
      <w:r>
        <w:t xml:space="preserve"> Furthermore, even if an authoritarian regime does not worry about losing, it may still have </w:t>
      </w:r>
      <w:del w:id="172" w:author="Hannah Martin Lawrenz" w:date="2021-02-08T19:14:00Z">
        <w:r w:rsidDel="002F66B7">
          <w:delText xml:space="preserve">yet </w:delText>
        </w:r>
      </w:del>
      <w:r>
        <w:t xml:space="preserve">other goals when holding elections, some of which </w:t>
      </w:r>
      <w:proofErr w:type="gramStart"/>
      <w:r>
        <w:t>may be jeopardized</w:t>
      </w:r>
      <w:proofErr w:type="gramEnd"/>
      <w:r>
        <w:t xml:space="preserve"> even by a minimal extent of restraint. For instance, even as some authoritarian regimes seek legitimation by tolerating or even inviting some apparent electoral setbacks (</w:t>
      </w:r>
      <w:proofErr w:type="spellStart"/>
      <w:r>
        <w:t>Morgenbesser</w:t>
      </w:r>
      <w:proofErr w:type="spellEnd"/>
      <w:r>
        <w:t xml:space="preserve"> </w:t>
      </w:r>
      <w:r>
        <w:rPr>
          <w:color w:val="00FF00"/>
        </w:rPr>
        <w:t>2016</w:t>
      </w:r>
      <w:r>
        <w:t>), others build their legitimacy on the foundation of large or absolute victories (</w:t>
      </w:r>
      <w:proofErr w:type="spellStart"/>
      <w:r>
        <w:t>Simpser</w:t>
      </w:r>
      <w:proofErr w:type="spellEnd"/>
      <w:r>
        <w:t xml:space="preserve"> </w:t>
      </w:r>
      <w:r>
        <w:rPr>
          <w:color w:val="00FF00"/>
        </w:rPr>
        <w:t>2013</w:t>
      </w:r>
      <w:r>
        <w:t>), which reduces their ability to tolerate selective restraint and limits the range of information they could g</w:t>
      </w:r>
      <w:ins w:id="173" w:author="Hannah Martin Lawrenz" w:date="2021-02-08T19:14:00Z">
        <w:r w:rsidR="00834AC5">
          <w:t>lean</w:t>
        </w:r>
      </w:ins>
      <w:del w:id="174" w:author="Hannah Martin Lawrenz" w:date="2021-02-08T19:14:00Z">
        <w:r w:rsidDel="00834AC5">
          <w:delText>et</w:delText>
        </w:r>
      </w:del>
      <w:r>
        <w:t xml:space="preserve"> from elections.</w:t>
      </w:r>
    </w:p>
    <w:p w14:paraId="7BE41AEA" w14:textId="17625343" w:rsidR="000841EC" w:rsidRDefault="00EB1D73" w:rsidP="005145D8">
      <w:pPr>
        <w:ind w:left="-5" w:right="101" w:firstLine="710"/>
        <w:jc w:val="both"/>
      </w:pPr>
      <w:r>
        <w:t xml:space="preserve">Finally, there is a practical constraint: a regime seeking to infer too many different types of information from the same election may </w:t>
      </w:r>
      <w:del w:id="175" w:author="Hannah Martin Lawrenz" w:date="2021-02-08T19:14:00Z">
        <w:r w:rsidDel="00A51179">
          <w:delText>have a difficult time</w:delText>
        </w:r>
      </w:del>
      <w:ins w:id="176" w:author="Hannah Martin Lawrenz" w:date="2021-02-08T19:14:00Z">
        <w:r w:rsidR="00A51179">
          <w:t>struggle to</w:t>
        </w:r>
      </w:ins>
      <w:r>
        <w:t xml:space="preserve"> ma</w:t>
      </w:r>
      <w:ins w:id="177" w:author="Hannah Martin Lawrenz" w:date="2021-02-08T19:14:00Z">
        <w:r w:rsidR="00A51179">
          <w:t>ke</w:t>
        </w:r>
      </w:ins>
      <w:del w:id="178" w:author="Hannah Martin Lawrenz" w:date="2021-02-08T19:14:00Z">
        <w:r w:rsidDel="00A51179">
          <w:delText>king</w:delText>
        </w:r>
      </w:del>
      <w:r>
        <w:t xml:space="preserve"> policy adjustments to respond to all the incoming information. Specifically, when an election brings to a regime multiple different pieces of information, the logical response to one piece may end up contradicting the response to another. For example, </w:t>
      </w:r>
      <w:proofErr w:type="spellStart"/>
      <w:r>
        <w:t>Blaydes</w:t>
      </w:r>
      <w:proofErr w:type="spellEnd"/>
      <w:r>
        <w:t xml:space="preserve"> (</w:t>
      </w:r>
      <w:r>
        <w:rPr>
          <w:color w:val="00FF00"/>
        </w:rPr>
        <w:t>2010</w:t>
      </w:r>
      <w:r>
        <w:t xml:space="preserve">) </w:t>
      </w:r>
      <w:commentRangeStart w:id="179"/>
      <w:commentRangeStart w:id="180"/>
      <w:r>
        <w:t>f</w:t>
      </w:r>
      <w:ins w:id="181" w:author="Hannah Martin Lawrenz" w:date="2021-02-08T19:15:00Z">
        <w:r w:rsidR="00CC3F1F">
          <w:t>ound</w:t>
        </w:r>
      </w:ins>
      <w:del w:id="182" w:author="Hannah Martin Lawrenz" w:date="2021-02-08T19:15:00Z">
        <w:r w:rsidDel="00CC3F1F">
          <w:delText>inds</w:delText>
        </w:r>
      </w:del>
      <w:commentRangeEnd w:id="179"/>
      <w:r w:rsidR="00F90584">
        <w:rPr>
          <w:rStyle w:val="CommentReference"/>
        </w:rPr>
        <w:commentReference w:id="179"/>
      </w:r>
      <w:commentRangeEnd w:id="180"/>
      <w:r w:rsidR="007D1A07">
        <w:rPr>
          <w:rStyle w:val="CommentReference"/>
        </w:rPr>
        <w:commentReference w:id="180"/>
      </w:r>
      <w:r>
        <w:t xml:space="preserve"> that the Mubarak regime in Egypt interpreted election setbacks as evidence of opposition strongholds and disloyal ruling party members</w:t>
      </w:r>
      <w:del w:id="183" w:author="Hannah Martin Lawrenz" w:date="2021-02-08T19:15:00Z">
        <w:r w:rsidDel="00121803">
          <w:delText xml:space="preserve">, and </w:delText>
        </w:r>
      </w:del>
      <w:ins w:id="184" w:author="Hannah Martin Lawrenz" w:date="2021-02-08T19:15:00Z">
        <w:r w:rsidR="00121803">
          <w:t xml:space="preserve">; the regime </w:t>
        </w:r>
      </w:ins>
      <w:r>
        <w:t xml:space="preserve">reacted by cutting funding and thus public services to areas </w:t>
      </w:r>
      <w:ins w:id="185" w:author="Hannah Martin Lawrenz" w:date="2021-02-08T19:15:00Z">
        <w:r w:rsidR="00121803">
          <w:t xml:space="preserve">in which </w:t>
        </w:r>
      </w:ins>
      <w:r>
        <w:t>it</w:t>
      </w:r>
      <w:ins w:id="186" w:author="Hannah Martin Lawrenz" w:date="2021-02-08T19:15:00Z">
        <w:r w:rsidR="00121803">
          <w:t xml:space="preserve"> had</w:t>
        </w:r>
      </w:ins>
      <w:r>
        <w:t xml:space="preserve"> suffered defeat</w:t>
      </w:r>
      <w:del w:id="187" w:author="Hannah Martin Lawrenz" w:date="2021-02-08T19:15:00Z">
        <w:r w:rsidDel="00121803">
          <w:delText xml:space="preserve"> in</w:delText>
        </w:r>
      </w:del>
      <w:r>
        <w:t xml:space="preserve">. However, these defeats could </w:t>
      </w:r>
      <w:del w:id="188" w:author="Hannah Martin Lawrenz" w:date="2021-02-08T19:15:00Z">
        <w:r w:rsidDel="00422376">
          <w:delText xml:space="preserve">well </w:delText>
        </w:r>
      </w:del>
      <w:r>
        <w:t xml:space="preserve">have been a result of general citizen dissatisfaction, in which case the funding cuts would be the opposite of an appropriate </w:t>
      </w:r>
      <w:r>
        <w:lastRenderedPageBreak/>
        <w:t xml:space="preserve">response (Miller </w:t>
      </w:r>
      <w:r>
        <w:rPr>
          <w:color w:val="00FF00"/>
        </w:rPr>
        <w:t>2015</w:t>
      </w:r>
      <w:r>
        <w:t xml:space="preserve">). The potential </w:t>
      </w:r>
      <w:ins w:id="189" w:author="Hannah Martin Lawrenz" w:date="2021-02-08T19:15:00Z">
        <w:r w:rsidR="00422376">
          <w:t xml:space="preserve">clash between </w:t>
        </w:r>
      </w:ins>
      <w:del w:id="190" w:author="Hannah Martin Lawrenz" w:date="2021-02-08T19:15:00Z">
        <w:r w:rsidDel="00422376">
          <w:delText xml:space="preserve">for </w:delText>
        </w:r>
      </w:del>
      <w:r>
        <w:t xml:space="preserve">different responses to incoming information </w:t>
      </w:r>
      <w:del w:id="191" w:author="Hannah Martin Lawrenz" w:date="2021-02-08T19:16:00Z">
        <w:r w:rsidDel="00422376">
          <w:delText xml:space="preserve">to clash </w:delText>
        </w:r>
      </w:del>
      <w:r>
        <w:t xml:space="preserve">is especially high for regimes whose capacity for action is limited, </w:t>
      </w:r>
      <w:commentRangeStart w:id="192"/>
      <w:commentRangeStart w:id="193"/>
      <w:del w:id="194" w:author="Hannah Martin Lawrenz" w:date="2021-02-08T19:16:00Z">
        <w:r w:rsidDel="002E2B80">
          <w:delText>but also</w:delText>
        </w:r>
      </w:del>
      <w:ins w:id="195" w:author="Hannah Martin Lawrenz" w:date="2021-02-08T19:16:00Z">
        <w:r w:rsidR="002E2B80">
          <w:t>as well as for</w:t>
        </w:r>
      </w:ins>
      <w:commentRangeEnd w:id="192"/>
      <w:r w:rsidR="00F90584">
        <w:rPr>
          <w:rStyle w:val="CommentReference"/>
        </w:rPr>
        <w:commentReference w:id="192"/>
      </w:r>
      <w:commentRangeEnd w:id="193"/>
      <w:r w:rsidR="00534A5F">
        <w:rPr>
          <w:rStyle w:val="CommentReference"/>
        </w:rPr>
        <w:commentReference w:id="193"/>
      </w:r>
      <w:r>
        <w:t xml:space="preserve"> high-capacity regimes with highly structured institutions and </w:t>
      </w:r>
      <w:del w:id="196" w:author="Hannah Martin Lawrenz" w:date="2021-02-08T19:16:00Z">
        <w:r w:rsidDel="00531696">
          <w:delText>low level of</w:delText>
        </w:r>
      </w:del>
      <w:ins w:id="197" w:author="Hannah Martin Lawrenz" w:date="2021-02-08T19:16:00Z">
        <w:r w:rsidR="00531696">
          <w:t>minimal</w:t>
        </w:r>
      </w:ins>
      <w:r>
        <w:t xml:space="preserve"> policy discretion. For these regimes, seeking too much information from elections only results in contradictory policy recommendations, which debilitates more than </w:t>
      </w:r>
      <w:proofErr w:type="gramStart"/>
      <w:ins w:id="198" w:author="Hannah Martin Lawrenz" w:date="2021-02-08T19:16:00Z">
        <w:r w:rsidR="00DD593D">
          <w:t>it</w:t>
        </w:r>
        <w:proofErr w:type="gramEnd"/>
        <w:r w:rsidR="00DD593D">
          <w:t xml:space="preserve"> </w:t>
        </w:r>
      </w:ins>
      <w:r>
        <w:t>facilitates policy responsiveness.</w:t>
      </w:r>
    </w:p>
    <w:p w14:paraId="78E98993" w14:textId="0317686A" w:rsidR="000841EC" w:rsidRDefault="00EB1D73" w:rsidP="005145D8">
      <w:pPr>
        <w:spacing w:after="354"/>
        <w:ind w:left="-5" w:right="101" w:firstLine="710"/>
        <w:jc w:val="both"/>
      </w:pPr>
      <w:r>
        <w:t>In sum, the limits to authoritarian elections’ informational value pertain not to how many different signals an election may emit simultaneously</w:t>
      </w:r>
      <w:del w:id="199" w:author="Hannah Martin Lawrenz" w:date="2021-02-08T19:16:00Z">
        <w:r w:rsidDel="002B3360">
          <w:delText>,</w:delText>
        </w:r>
      </w:del>
      <w:r>
        <w:t xml:space="preserve"> but rather to how many of these signals a regime </w:t>
      </w:r>
      <w:del w:id="200" w:author="Hannah Martin Lawrenz" w:date="2021-02-08T19:17:00Z">
        <w:r w:rsidDel="002B3360">
          <w:delText>may be able to</w:delText>
        </w:r>
      </w:del>
      <w:ins w:id="201" w:author="Hannah Martin Lawrenz" w:date="2021-02-08T19:17:00Z">
        <w:r w:rsidR="002B3360">
          <w:t>can</w:t>
        </w:r>
      </w:ins>
      <w:r>
        <w:t xml:space="preserve"> digest. Seeking too many different pieces of information from authoritarian elections muddles the quality of each </w:t>
      </w:r>
      <w:del w:id="202" w:author="Hannah Martin Lawrenz" w:date="2021-02-11T13:45:00Z">
        <w:r w:rsidDel="001D6868">
          <w:delText xml:space="preserve">individual </w:delText>
        </w:r>
      </w:del>
      <w:r>
        <w:t xml:space="preserve">piece, all while interfering with other goals for the elections and preventing effective responses to all the received information. Therefore, autocrats </w:t>
      </w:r>
      <w:del w:id="203" w:author="Hannah Martin Lawrenz" w:date="2021-02-08T19:24:00Z">
        <w:r w:rsidDel="00CA08D0">
          <w:delText xml:space="preserve">should </w:delText>
        </w:r>
      </w:del>
      <w:ins w:id="204" w:author="Hannah Martin Lawrenz" w:date="2021-02-08T19:24:00Z">
        <w:r w:rsidR="00CA08D0">
          <w:t xml:space="preserve">may </w:t>
        </w:r>
      </w:ins>
      <w:r>
        <w:t>find it in their best interest to limit the range of information they seek by carefully design</w:t>
      </w:r>
      <w:ins w:id="205" w:author="Hannah Martin Lawrenz" w:date="2021-02-08T19:24:00Z">
        <w:r w:rsidR="00BB5111">
          <w:t>ing</w:t>
        </w:r>
      </w:ins>
      <w:r>
        <w:t xml:space="preserve"> their selective manipulation strategies. If this is cannot be perfectly achieved, they must choose to ignore plausible interpretations of election results</w:t>
      </w:r>
      <w:del w:id="206" w:author="Hannah Martin Lawrenz" w:date="2021-02-08T19:24:00Z">
        <w:r w:rsidDel="005471C1">
          <w:delText>,</w:delText>
        </w:r>
      </w:del>
      <w:r>
        <w:t xml:space="preserve"> and pay attention to only what they need to know, accepting the possibility of picking up the wrong information entirely.</w:t>
      </w:r>
    </w:p>
    <w:p w14:paraId="324FD54C" w14:textId="77777777" w:rsidR="000841EC" w:rsidRDefault="00EB1D73" w:rsidP="005145D8">
      <w:pPr>
        <w:pStyle w:val="Heading2"/>
      </w:pPr>
      <w:r>
        <w:t>Vietnam: A Single-Party Regime with Unmet Informational Needs</w:t>
      </w:r>
    </w:p>
    <w:p w14:paraId="3BB6990E" w14:textId="3EE8C1D4" w:rsidR="000841EC" w:rsidRDefault="00EB1D73" w:rsidP="005145D8">
      <w:pPr>
        <w:ind w:left="-5" w:right="101" w:firstLine="710"/>
        <w:jc w:val="both"/>
      </w:pPr>
      <w:r>
        <w:t>Vietnam exemplifies an authoritarian regime that needs and thus seeks information from elections</w:t>
      </w:r>
      <w:commentRangeStart w:id="207"/>
      <w:commentRangeStart w:id="208"/>
      <w:del w:id="209" w:author="Hannah Martin Lawrenz" w:date="2021-02-12T08:16:00Z">
        <w:r w:rsidDel="00571186">
          <w:delText>,</w:delText>
        </w:r>
      </w:del>
      <w:r>
        <w:t xml:space="preserve"> but faces </w:t>
      </w:r>
      <w:commentRangeEnd w:id="207"/>
      <w:r w:rsidR="00235008">
        <w:rPr>
          <w:rStyle w:val="CommentReference"/>
        </w:rPr>
        <w:commentReference w:id="207"/>
      </w:r>
      <w:commentRangeEnd w:id="208"/>
      <w:r w:rsidR="00645033">
        <w:rPr>
          <w:rStyle w:val="CommentReference"/>
        </w:rPr>
        <w:commentReference w:id="208"/>
      </w:r>
      <w:r>
        <w:t xml:space="preserve">a limit in </w:t>
      </w:r>
      <w:del w:id="210" w:author="Hannah Martin Lawrenz" w:date="2021-02-08T19:24:00Z">
        <w:r w:rsidDel="002B77F8">
          <w:delText>how many different</w:delText>
        </w:r>
      </w:del>
      <w:ins w:id="211" w:author="Hannah Martin Lawrenz" w:date="2021-02-08T19:24:00Z">
        <w:r w:rsidR="002B77F8">
          <w:t>the</w:t>
        </w:r>
      </w:ins>
      <w:r>
        <w:t xml:space="preserve"> types of information it can get from a single election. It is a single-party regime, which formally follows a parliamentary system but in practice </w:t>
      </w:r>
      <w:proofErr w:type="gramStart"/>
      <w:r>
        <w:t>is centrally ruled</w:t>
      </w:r>
      <w:proofErr w:type="gramEnd"/>
      <w:r>
        <w:t xml:space="preserve"> by the Communist Party of Vietnam (CPV). Like most authoritarian incumbents, the CPV needs a reliable flow of information from the citizenry and regime agents. Thanks to a large and deeply penetrating security apparatus, it has </w:t>
      </w:r>
      <w:del w:id="212" w:author="Hannah Martin Lawrenz" w:date="2021-02-08T19:25:00Z">
        <w:r w:rsidDel="00385892">
          <w:delText xml:space="preserve">managed to </w:delText>
        </w:r>
      </w:del>
      <w:r>
        <w:t>secure</w:t>
      </w:r>
      <w:ins w:id="213" w:author="Hannah Martin Lawrenz" w:date="2021-02-08T19:25:00Z">
        <w:r w:rsidR="00385892">
          <w:t>d</w:t>
        </w:r>
      </w:ins>
      <w:r>
        <w:t xml:space="preserve"> much of this information (</w:t>
      </w:r>
      <w:del w:id="214" w:author="Hannah Martin Lawrenz" w:date="2021-02-08T19:25:00Z">
        <w:r w:rsidDel="009E7C0D">
          <w:delText xml:space="preserve">see </w:delText>
        </w:r>
      </w:del>
      <w:r>
        <w:t xml:space="preserve">Thayer </w:t>
      </w:r>
      <w:r>
        <w:rPr>
          <w:color w:val="00FF00"/>
        </w:rPr>
        <w:t>2014</w:t>
      </w:r>
      <w:r>
        <w:t xml:space="preserve">). It </w:t>
      </w:r>
      <w:proofErr w:type="gramStart"/>
      <w:r>
        <w:t>does not, however, have</w:t>
      </w:r>
      <w:proofErr w:type="gramEnd"/>
      <w:r>
        <w:t xml:space="preserve"> sufficient information on two variables: </w:t>
      </w:r>
      <w:r>
        <w:lastRenderedPageBreak/>
        <w:t>the distribution of regime support across sub-national units</w:t>
      </w:r>
      <w:del w:id="215" w:author="Hannah Martin Lawrenz" w:date="2021-02-08T19:25:00Z">
        <w:r w:rsidDel="00E40980">
          <w:delText>,</w:delText>
        </w:r>
      </w:del>
      <w:r>
        <w:t xml:space="preserve"> and the quality of its subordinates at local levels of government.</w:t>
      </w:r>
    </w:p>
    <w:p w14:paraId="671A7CC2" w14:textId="20B34E31" w:rsidR="000841EC" w:rsidRDefault="00EB1D73" w:rsidP="005145D8">
      <w:pPr>
        <w:ind w:left="-5" w:right="101" w:firstLine="710"/>
        <w:jc w:val="both"/>
      </w:pPr>
      <w:proofErr w:type="gramStart"/>
      <w:r>
        <w:t xml:space="preserve">In terms of public support, the Vietnamese regime only has reasons to feel confident about its general </w:t>
      </w:r>
      <w:r>
        <w:rPr>
          <w:i/>
        </w:rPr>
        <w:t xml:space="preserve">level </w:t>
      </w:r>
      <w:r>
        <w:t xml:space="preserve">of popularity: the CPV benefits from </w:t>
      </w:r>
      <w:ins w:id="216" w:author="Hannah Martin Lawrenz" w:date="2021-02-08T19:25:00Z">
        <w:r w:rsidR="00CA7B11">
          <w:t xml:space="preserve">(a) </w:t>
        </w:r>
      </w:ins>
      <w:r>
        <w:t xml:space="preserve">a historical legacy as the revolutionary party that brought independence from the French in 1945 and unified the country in 1975, </w:t>
      </w:r>
      <w:del w:id="217" w:author="Hannah Martin Lawrenz" w:date="2021-02-08T19:26:00Z">
        <w:r w:rsidDel="002A408C">
          <w:delText xml:space="preserve">from </w:delText>
        </w:r>
      </w:del>
      <w:ins w:id="218" w:author="Hannah Martin Lawrenz" w:date="2021-02-08T19:26:00Z">
        <w:r w:rsidR="002A408C">
          <w:t xml:space="preserve">(b) </w:t>
        </w:r>
      </w:ins>
      <w:r>
        <w:t xml:space="preserve">the recent period of economic growth, </w:t>
      </w:r>
      <w:del w:id="219" w:author="Hannah Martin Lawrenz" w:date="2021-02-08T19:26:00Z">
        <w:r w:rsidDel="00E105A1">
          <w:delText>as well as from</w:delText>
        </w:r>
      </w:del>
      <w:ins w:id="220" w:author="Hannah Martin Lawrenz" w:date="2021-02-08T19:26:00Z">
        <w:r w:rsidR="00E105A1">
          <w:t>and (c)</w:t>
        </w:r>
      </w:ins>
      <w:r>
        <w:t xml:space="preserve"> its tight control over the media and other propaganda apparatus.</w:t>
      </w:r>
      <w:proofErr w:type="gramEnd"/>
      <w:r>
        <w:t xml:space="preserve"> </w:t>
      </w:r>
      <w:proofErr w:type="gramStart"/>
      <w:r>
        <w:t xml:space="preserve">Indeed, even international </w:t>
      </w:r>
      <w:del w:id="221" w:author="Hannah Martin Lawrenz" w:date="2021-02-08T19:26:00Z">
        <w:r w:rsidDel="00113538">
          <w:delText xml:space="preserve">surveys </w:delText>
        </w:r>
      </w:del>
      <w:ins w:id="222" w:author="Hannah Martin Lawrenz" w:date="2021-02-08T19:26:00Z">
        <w:r w:rsidR="00113538">
          <w:t xml:space="preserve">metrics </w:t>
        </w:r>
      </w:ins>
      <w:r>
        <w:t>such as the World Values Survey (</w:t>
      </w:r>
      <w:r>
        <w:rPr>
          <w:color w:val="00FF00"/>
        </w:rPr>
        <w:t>2018</w:t>
      </w:r>
      <w:r>
        <w:t>) and the Asian Barometer Survey have consistently found very high levels of trust in the government.</w:t>
      </w:r>
      <w:proofErr w:type="gramEnd"/>
      <w:r>
        <w:t xml:space="preserve"> At the same time, the government in Hanoi cannot be confident about the </w:t>
      </w:r>
      <w:r>
        <w:rPr>
          <w:i/>
        </w:rPr>
        <w:t xml:space="preserve">distribution </w:t>
      </w:r>
      <w:r>
        <w:t>of its popularity among the population of more than 90 million and across a territory spanning more than 15 degrees</w:t>
      </w:r>
      <w:ins w:id="223" w:author="Hannah Martin Lawrenz" w:date="2021-02-08T19:27:00Z">
        <w:r w:rsidR="00443EF4">
          <w:t xml:space="preserve"> in</w:t>
        </w:r>
      </w:ins>
      <w:r>
        <w:t xml:space="preserve"> latitude. Although protests or riots are rare, unrest has occasionally emerged from isolated pockets of dissatisfaction, such as in </w:t>
      </w:r>
      <w:proofErr w:type="spellStart"/>
      <w:r>
        <w:t>Binh</w:t>
      </w:r>
      <w:proofErr w:type="spellEnd"/>
      <w:r>
        <w:t xml:space="preserve"> </w:t>
      </w:r>
      <w:proofErr w:type="spellStart"/>
      <w:r>
        <w:t>Thuan</w:t>
      </w:r>
      <w:proofErr w:type="spellEnd"/>
      <w:r>
        <w:t xml:space="preserve"> in 2018, Hanoi in 2017, </w:t>
      </w:r>
      <w:ins w:id="224" w:author="Hannah Martin Lawrenz" w:date="2021-02-08T19:27:00Z">
        <w:r w:rsidR="003010F3">
          <w:t>and</w:t>
        </w:r>
      </w:ins>
      <w:del w:id="225" w:author="Hannah Martin Lawrenz" w:date="2021-02-08T19:27:00Z">
        <w:r w:rsidDel="003010F3">
          <w:delText>or</w:delText>
        </w:r>
      </w:del>
      <w:r>
        <w:t xml:space="preserve"> Ha </w:t>
      </w:r>
      <w:proofErr w:type="spellStart"/>
      <w:r>
        <w:t>Tinh</w:t>
      </w:r>
      <w:proofErr w:type="spellEnd"/>
      <w:r>
        <w:t xml:space="preserve"> in</w:t>
      </w:r>
      <w:r w:rsidR="005145D8">
        <w:t xml:space="preserve"> </w:t>
      </w:r>
      <w:r>
        <w:t>2016.</w:t>
      </w:r>
    </w:p>
    <w:p w14:paraId="7E311409" w14:textId="4C194B37" w:rsidR="000841EC" w:rsidRDefault="00EB1D73" w:rsidP="005145D8">
      <w:pPr>
        <w:spacing w:after="363"/>
        <w:ind w:left="-5" w:right="101" w:firstLine="710"/>
        <w:jc w:val="both"/>
      </w:pPr>
      <w:r>
        <w:t>The CPV, however, has few reliable instruments to detect potential dissent before it emerge</w:t>
      </w:r>
      <w:ins w:id="226" w:author="Hannah Martin Lawrenz" w:date="2021-02-09T13:45:00Z">
        <w:r w:rsidR="003D5824">
          <w:t>s</w:t>
        </w:r>
      </w:ins>
      <w:r>
        <w:t xml:space="preserve">. Not only </w:t>
      </w:r>
      <w:del w:id="227" w:author="Hannah Martin Lawrenz" w:date="2021-02-09T13:45:00Z">
        <w:r w:rsidDel="003D5824">
          <w:delText xml:space="preserve">are </w:delText>
        </w:r>
      </w:del>
      <w:ins w:id="228" w:author="Hannah Martin Lawrenz" w:date="2021-02-09T13:45:00Z">
        <w:r w:rsidR="003D5824">
          <w:t xml:space="preserve">do </w:t>
        </w:r>
      </w:ins>
      <w:r>
        <w:t>international surveys cover</w:t>
      </w:r>
      <w:del w:id="229" w:author="Hannah Martin Lawrenz" w:date="2021-02-09T13:45:00Z">
        <w:r w:rsidDel="003D5824">
          <w:delText>ing</w:delText>
        </w:r>
      </w:del>
      <w:r>
        <w:t xml:space="preserve"> too few respondents to provide reliable sub-national estimates, </w:t>
      </w:r>
      <w:proofErr w:type="gramStart"/>
      <w:ins w:id="230" w:author="Hannah Martin Lawrenz" w:date="2021-02-09T13:45:00Z">
        <w:r w:rsidR="006D13BF">
          <w:t>but</w:t>
        </w:r>
        <w:proofErr w:type="gramEnd"/>
        <w:r w:rsidR="006D13BF">
          <w:t xml:space="preserve"> </w:t>
        </w:r>
      </w:ins>
      <w:r>
        <w:t>the regime’s own attempts at studying public opinion are also inadequate.</w:t>
      </w:r>
      <w:r>
        <w:rPr>
          <w:color w:val="0000FF"/>
          <w:vertAlign w:val="superscript"/>
        </w:rPr>
        <w:footnoteReference w:id="3"/>
      </w:r>
      <w:r>
        <w:rPr>
          <w:color w:val="0000FF"/>
        </w:rPr>
        <w:t xml:space="preserve"> </w:t>
      </w:r>
      <w:r>
        <w:t xml:space="preserve">In addition, other information sources </w:t>
      </w:r>
      <w:del w:id="236" w:author="Hannah Martin Lawrenz" w:date="2021-02-09T13:45:00Z">
        <w:r w:rsidDel="002F3771">
          <w:delText xml:space="preserve">also </w:delText>
        </w:r>
      </w:del>
      <w:r>
        <w:t xml:space="preserve">prove insufficient: the media </w:t>
      </w:r>
      <w:proofErr w:type="gramStart"/>
      <w:r>
        <w:t>is largely muted</w:t>
      </w:r>
      <w:proofErr w:type="gramEnd"/>
      <w:r>
        <w:t xml:space="preserve">, whereas reporting by local government officials </w:t>
      </w:r>
      <w:ins w:id="237" w:author="Hannah Martin Lawrenz" w:date="2021-02-09T13:52:00Z">
        <w:r w:rsidR="00DB2AF3">
          <w:t>is</w:t>
        </w:r>
      </w:ins>
      <w:del w:id="238" w:author="Hannah Martin Lawrenz" w:date="2021-02-09T13:52:00Z">
        <w:r w:rsidDel="00DB2AF3">
          <w:delText>are</w:delText>
        </w:r>
      </w:del>
      <w:r>
        <w:t xml:space="preserve"> likely subjected to intentional embellishment</w:t>
      </w:r>
      <w:del w:id="239" w:author="Hannah Martin Lawrenz" w:date="2021-02-09T13:52:00Z">
        <w:r w:rsidDel="00266C74">
          <w:delText>,</w:delText>
        </w:r>
      </w:del>
      <w:r>
        <w:t xml:space="preserve"> because these officials are evaluated for promotion based on their ability to maintain low levels of dissent. In terms of regime agents, the CPV needs unbiased and </w:t>
      </w:r>
      <w:r>
        <w:lastRenderedPageBreak/>
        <w:t>standardized information about</w:t>
      </w:r>
      <w:del w:id="240" w:author="Hannah Martin Lawrenz" w:date="2021-02-09T13:52:00Z">
        <w:r w:rsidDel="000A0ED3">
          <w:delText xml:space="preserve"> its</w:delText>
        </w:r>
      </w:del>
      <w:r>
        <w:t xml:space="preserve"> millions of government and party bureaucrats. Vietnam has a cadre management system</w:t>
      </w:r>
      <w:ins w:id="241" w:author="Hannah Martin Lawrenz" w:date="2021-02-09T13:52:00Z">
        <w:r w:rsidR="00DC181C">
          <w:t>,</w:t>
        </w:r>
      </w:ins>
      <w:r>
        <w:t xml:space="preserve"> which provides regime subordinates with meritocratic promotion pathways in exchange for their loyalty (</w:t>
      </w:r>
      <w:proofErr w:type="spellStart"/>
      <w:r>
        <w:t>Svolik</w:t>
      </w:r>
      <w:proofErr w:type="spellEnd"/>
      <w:r>
        <w:t xml:space="preserve"> </w:t>
      </w:r>
      <w:r>
        <w:rPr>
          <w:color w:val="00FF00"/>
        </w:rPr>
        <w:t>2012</w:t>
      </w:r>
      <w:r>
        <w:t>)</w:t>
      </w:r>
      <w:ins w:id="242" w:author="Hannah Martin Lawrenz" w:date="2021-02-09T13:52:00Z">
        <w:r w:rsidR="00DC181C">
          <w:t>.</w:t>
        </w:r>
      </w:ins>
      <w:del w:id="243" w:author="Hannah Martin Lawrenz" w:date="2021-02-09T13:52:00Z">
        <w:r w:rsidDel="00DC181C">
          <w:delText>, but</w:delText>
        </w:r>
      </w:del>
      <w:r>
        <w:t xml:space="preserve"> </w:t>
      </w:r>
      <w:ins w:id="244" w:author="Hannah Martin Lawrenz" w:date="2021-02-09T13:52:00Z">
        <w:r w:rsidR="00DC181C">
          <w:t>F</w:t>
        </w:r>
      </w:ins>
      <w:del w:id="245" w:author="Hannah Martin Lawrenz" w:date="2021-02-09T13:52:00Z">
        <w:r w:rsidDel="00DC181C">
          <w:delText>f</w:delText>
        </w:r>
      </w:del>
      <w:r>
        <w:t>or this system to function</w:t>
      </w:r>
      <w:ins w:id="246" w:author="Hannah Martin Lawrenz" w:date="2021-02-09T13:52:00Z">
        <w:r w:rsidR="00DC181C">
          <w:t>,</w:t>
        </w:r>
      </w:ins>
      <w:r>
        <w:t xml:space="preserve"> the party needs to be able to discern bureaucrats’ true performance. </w:t>
      </w:r>
      <w:del w:id="247" w:author="Hannah Martin Lawrenz" w:date="2021-02-11T13:46:00Z">
        <w:r w:rsidDel="001D6868">
          <w:delText>In addition</w:delText>
        </w:r>
      </w:del>
      <w:ins w:id="248" w:author="Hannah Martin Lawrenz" w:date="2021-02-11T13:46:00Z">
        <w:r w:rsidR="001D6868">
          <w:t>Furthermore</w:t>
        </w:r>
      </w:ins>
      <w:r>
        <w:t xml:space="preserve">, because the regime delegates significant power to the periphery, particularly at the province level, it needs to know which provincial executive officials </w:t>
      </w:r>
      <w:proofErr w:type="gramStart"/>
      <w:r>
        <w:t>are less aligned</w:t>
      </w:r>
      <w:proofErr w:type="gramEnd"/>
      <w:r>
        <w:t xml:space="preserve"> with the regime’s interests.</w:t>
      </w:r>
      <w:r>
        <w:rPr>
          <w:color w:val="0000FF"/>
          <w:vertAlign w:val="superscript"/>
        </w:rPr>
        <w:footnoteReference w:id="4"/>
      </w:r>
      <w:r>
        <w:rPr>
          <w:color w:val="0000FF"/>
        </w:rPr>
        <w:t xml:space="preserve"> </w:t>
      </w:r>
      <w:r>
        <w:t>Not only does noncompliance with central directives weaken</w:t>
      </w:r>
      <w:del w:id="251" w:author="Hannah Martin Lawrenz" w:date="2021-02-09T13:55:00Z">
        <w:r w:rsidDel="002F11CC">
          <w:delText>s</w:delText>
        </w:r>
      </w:del>
      <w:r>
        <w:t xml:space="preserve"> policy cohesion, but it </w:t>
      </w:r>
      <w:del w:id="252" w:author="Hannah Martin Lawrenz" w:date="2021-02-11T13:46:00Z">
        <w:r w:rsidDel="00E43E5D">
          <w:delText xml:space="preserve">may </w:delText>
        </w:r>
      </w:del>
      <w:r>
        <w:t xml:space="preserve">also may indicate disloyalty, which is particularly worrying considering the number of autocratic regimes that have fallen at the hands of their own agents (Geddes, Wright, and Frantz </w:t>
      </w:r>
      <w:r>
        <w:rPr>
          <w:color w:val="00FF00"/>
        </w:rPr>
        <w:t>2018</w:t>
      </w:r>
      <w:r>
        <w:t xml:space="preserve">, p. 179). Because some provincial executives </w:t>
      </w:r>
      <w:proofErr w:type="gramStart"/>
      <w:r>
        <w:t>may one day be promoted</w:t>
      </w:r>
      <w:proofErr w:type="gramEnd"/>
      <w:r>
        <w:t xml:space="preserve"> to the highest tier of the party leadership, the CPV’s long-term future depends on</w:t>
      </w:r>
      <w:del w:id="253" w:author="Hannah Martin Lawrenz" w:date="2021-02-09T13:55:00Z">
        <w:r w:rsidDel="002F11CC">
          <w:delText xml:space="preserve"> its</w:delText>
        </w:r>
      </w:del>
      <w:r>
        <w:t xml:space="preserve"> knowing where each executive’s loyalty lies. This concern is especially relevant because nearly two</w:t>
      </w:r>
      <w:ins w:id="254" w:author="Hannah Martin Lawrenz" w:date="2021-02-09T13:57:00Z">
        <w:r w:rsidR="002F11CC">
          <w:t>-</w:t>
        </w:r>
      </w:ins>
      <w:del w:id="255" w:author="Hannah Martin Lawrenz" w:date="2021-02-09T13:57:00Z">
        <w:r w:rsidDel="002F11CC">
          <w:delText xml:space="preserve"> </w:delText>
        </w:r>
      </w:del>
      <w:r>
        <w:t xml:space="preserve">thirds of these officials serve in their home provinces and have strong local ties that may supersede Hanoi’s authority. Even outsiders directly appointed by Hanoi </w:t>
      </w:r>
      <w:ins w:id="256" w:author="Hannah Martin Lawrenz" w:date="2021-02-09T13:57:00Z">
        <w:r w:rsidR="002F11CC">
          <w:t xml:space="preserve">officials </w:t>
        </w:r>
      </w:ins>
      <w:r>
        <w:t>may experience pressure by local interests</w:t>
      </w:r>
      <w:del w:id="257" w:author="Hannah Martin Lawrenz" w:date="2021-02-09T13:58:00Z">
        <w:r w:rsidDel="00AB2499">
          <w:delText>,</w:delText>
        </w:r>
      </w:del>
      <w:r>
        <w:t xml:space="preserve"> through the rank-and-file bureaucrats</w:t>
      </w:r>
      <w:ins w:id="258" w:author="Hannah Martin Lawrenz" w:date="2021-02-09T13:58:00Z">
        <w:r w:rsidR="00AB2499">
          <w:t>,</w:t>
        </w:r>
      </w:ins>
      <w:r>
        <w:t xml:space="preserve"> who are </w:t>
      </w:r>
      <w:proofErr w:type="gramStart"/>
      <w:r>
        <w:t>almost always</w:t>
      </w:r>
      <w:proofErr w:type="gramEnd"/>
      <w:r>
        <w:t xml:space="preserve"> natives. The Vietnamese regime already possesses instruments to collect a large amount of information on their agents, but their reliability and neutrality </w:t>
      </w:r>
      <w:ins w:id="259" w:author="Hannah Martin Lawrenz" w:date="2021-02-09T13:58:00Z">
        <w:r w:rsidR="00AB2499">
          <w:t>are</w:t>
        </w:r>
      </w:ins>
      <w:del w:id="260" w:author="Hannah Martin Lawrenz" w:date="2021-02-09T13:58:00Z">
        <w:r w:rsidDel="00AB2499">
          <w:delText>is</w:delText>
        </w:r>
      </w:del>
      <w:r>
        <w:t xml:space="preserve"> questionable. To begin with, the primarily outcome- and output-based measures </w:t>
      </w:r>
      <w:del w:id="261" w:author="Hannah Martin Lawrenz" w:date="2021-02-09T13:59:00Z">
        <w:r w:rsidDel="00C554F1">
          <w:delText xml:space="preserve">often </w:delText>
        </w:r>
      </w:del>
      <w:r>
        <w:t xml:space="preserve">found in official reporting channels do not account for variation in external factors, rendering achievements incomparable across sub-national units. Moreover, because the compilation of performance indicators is a massive endeavor, the CPV has to delegate the majority of this work to local officials. This gives these officials the capacity to misreport the very indicators on which they are evaluated (Jensen and </w:t>
      </w:r>
      <w:proofErr w:type="spellStart"/>
      <w:r>
        <w:t>Malesky</w:t>
      </w:r>
      <w:proofErr w:type="spellEnd"/>
      <w:r>
        <w:t xml:space="preserve"> </w:t>
      </w:r>
      <w:r>
        <w:rPr>
          <w:color w:val="00FF00"/>
        </w:rPr>
        <w:t>2018</w:t>
      </w:r>
      <w:r>
        <w:t>, Ch. 8).</w:t>
      </w:r>
    </w:p>
    <w:p w14:paraId="3BDA9D3F" w14:textId="77777777" w:rsidR="000841EC" w:rsidRDefault="00EB1D73" w:rsidP="005145D8">
      <w:pPr>
        <w:pStyle w:val="Heading2"/>
      </w:pPr>
      <w:r>
        <w:lastRenderedPageBreak/>
        <w:t>The Informational Value of Vietnam’s Legislative Elections</w:t>
      </w:r>
    </w:p>
    <w:p w14:paraId="4CCF5D04" w14:textId="243869E5" w:rsidR="000841EC" w:rsidRDefault="00EB1D73" w:rsidP="005145D8">
      <w:pPr>
        <w:ind w:left="-5" w:right="101" w:firstLine="710"/>
        <w:jc w:val="both"/>
      </w:pPr>
      <w:r>
        <w:t>At first glance, the elections for the Vietnam National Assembly (VNA) have important non</w:t>
      </w:r>
      <w:r w:rsidR="00E43DCC">
        <w:t>-</w:t>
      </w:r>
      <w:r>
        <w:t xml:space="preserve">informational goals to fulfill. Occurring every four to five years, these elections would fill the approximately 500 seats in the country’s national legislature from a pool of roughly 800 candidates. Nearly a quarter of these are </w:t>
      </w:r>
      <w:r>
        <w:rPr>
          <w:i/>
        </w:rPr>
        <w:t xml:space="preserve">central candidates </w:t>
      </w:r>
      <w:ins w:id="262" w:author="Hannah Martin Lawrenz" w:date="2021-02-09T14:00:00Z">
        <w:r w:rsidR="003D67DB">
          <w:rPr>
            <w:iCs/>
          </w:rPr>
          <w:t xml:space="preserve">who </w:t>
        </w:r>
        <w:proofErr w:type="gramStart"/>
        <w:r w:rsidR="003D67DB">
          <w:rPr>
            <w:iCs/>
          </w:rPr>
          <w:t xml:space="preserve">have been </w:t>
        </w:r>
      </w:ins>
      <w:r>
        <w:t>specifically nominated</w:t>
      </w:r>
      <w:proofErr w:type="gramEnd"/>
      <w:r>
        <w:t xml:space="preserve"> to run by central-level agencies. </w:t>
      </w:r>
      <w:proofErr w:type="gramStart"/>
      <w:r>
        <w:t>Some of these central candidates are the regime’s top leaders</w:t>
      </w:r>
      <w:del w:id="263" w:author="Hannah Martin Lawrenz" w:date="2021-02-09T14:05:00Z">
        <w:r w:rsidDel="00F438DB">
          <w:delText xml:space="preserve"> </w:delText>
        </w:r>
      </w:del>
      <w:ins w:id="264" w:author="Hannah Martin Lawrenz" w:date="2021-02-09T14:01:00Z">
        <w:r w:rsidR="008306A1">
          <w:t>—</w:t>
        </w:r>
      </w:ins>
      <w:del w:id="265" w:author="Hannah Martin Lawrenz" w:date="2021-02-09T14:01:00Z">
        <w:r w:rsidDel="008306A1">
          <w:delText>–</w:delText>
        </w:r>
      </w:del>
      <w:del w:id="266" w:author="Hannah Martin Lawrenz" w:date="2021-02-09T14:05:00Z">
        <w:r w:rsidDel="00F438DB">
          <w:delText xml:space="preserve"> </w:delText>
        </w:r>
      </w:del>
      <w:r>
        <w:t>the General Secretary of the CPV, the President, the Prime Minister</w:t>
      </w:r>
      <w:ins w:id="267" w:author="Hannah Martin Lawrenz" w:date="2021-02-09T14:01:00Z">
        <w:r w:rsidR="008306A1">
          <w:t>,</w:t>
        </w:r>
      </w:ins>
      <w:r>
        <w:t xml:space="preserve"> and most minister-level officials</w:t>
      </w:r>
      <w:del w:id="268" w:author="Hannah Martin Lawrenz" w:date="2021-02-09T14:05:00Z">
        <w:r w:rsidDel="00F438DB">
          <w:delText xml:space="preserve"> </w:delText>
        </w:r>
      </w:del>
      <w:ins w:id="269" w:author="Hannah Martin Lawrenz" w:date="2021-02-09T14:02:00Z">
        <w:r w:rsidR="008306A1">
          <w:t>—</w:t>
        </w:r>
      </w:ins>
      <w:del w:id="270" w:author="Hannah Martin Lawrenz" w:date="2021-02-09T14:02:00Z">
        <w:r w:rsidDel="008306A1">
          <w:delText>–</w:delText>
        </w:r>
      </w:del>
      <w:del w:id="271" w:author="Hannah Martin Lawrenz" w:date="2021-02-09T14:05:00Z">
        <w:r w:rsidDel="00F438DB">
          <w:delText xml:space="preserve"> </w:delText>
        </w:r>
      </w:del>
      <w:r>
        <w:t xml:space="preserve">while the majority </w:t>
      </w:r>
      <w:del w:id="272" w:author="Hannah Martin Lawrenz" w:date="2021-02-09T14:07:00Z">
        <w:r w:rsidDel="00630CE8">
          <w:delText xml:space="preserve">comprises </w:delText>
        </w:r>
      </w:del>
      <w:ins w:id="273" w:author="Hannah Martin Lawrenz" w:date="2021-02-09T14:07:00Z">
        <w:r w:rsidR="00630CE8">
          <w:t xml:space="preserve">consists </w:t>
        </w:r>
      </w:ins>
      <w:r>
        <w:t>of current VNA leaders</w:t>
      </w:r>
      <w:ins w:id="274" w:author="Hannah Martin Lawrenz" w:date="2021-02-09T14:07:00Z">
        <w:r w:rsidR="00E54486">
          <w:t>,</w:t>
        </w:r>
      </w:ins>
      <w:r>
        <w:t xml:space="preserve"> including members and leaders of VNA committees or other government officials nominated by the current VNA, presumably to </w:t>
      </w:r>
      <w:del w:id="275" w:author="Hannah Martin Lawrenz" w:date="2021-02-09T14:07:00Z">
        <w:r w:rsidDel="00E54486">
          <w:delText xml:space="preserve">takeover </w:delText>
        </w:r>
      </w:del>
      <w:ins w:id="276" w:author="Hannah Martin Lawrenz" w:date="2021-02-09T14:07:00Z">
        <w:r w:rsidR="00E54486">
          <w:t xml:space="preserve">assume </w:t>
        </w:r>
      </w:ins>
      <w:r>
        <w:t>VNA leadership positions once elected (</w:t>
      </w:r>
      <w:proofErr w:type="spellStart"/>
      <w:r>
        <w:t>Malesky</w:t>
      </w:r>
      <w:proofErr w:type="spellEnd"/>
      <w:r>
        <w:t xml:space="preserve"> and Schuler </w:t>
      </w:r>
      <w:r>
        <w:rPr>
          <w:color w:val="00FF00"/>
        </w:rPr>
        <w:t>2013</w:t>
      </w:r>
      <w:r>
        <w:t>).</w:t>
      </w:r>
      <w:proofErr w:type="gramEnd"/>
      <w:r>
        <w:t xml:space="preserve"> Yet another small bloc includes leaders of state-sponsored mass organizations under the umbrella of the </w:t>
      </w:r>
      <w:proofErr w:type="gramStart"/>
      <w:r>
        <w:t>V</w:t>
      </w:r>
      <w:ins w:id="277" w:author="Hannah Martin Lawrenz" w:date="2021-02-09T14:07:00Z">
        <w:r w:rsidR="00F639CD">
          <w:t>i</w:t>
        </w:r>
      </w:ins>
      <w:proofErr w:type="gramEnd"/>
      <w:del w:id="278" w:author="Hannah Martin Lawrenz" w:date="2021-02-09T14:07:00Z">
        <w:r w:rsidDel="00F639CD">
          <w:delText>I</w:delText>
        </w:r>
      </w:del>
      <w:r>
        <w:t xml:space="preserve">etnam Fatherland Front (VFF). Prior to </w:t>
      </w:r>
      <w:proofErr w:type="gramStart"/>
      <w:r>
        <w:t>election day</w:t>
      </w:r>
      <w:proofErr w:type="gramEnd"/>
      <w:r>
        <w:t xml:space="preserve">, these central candidates are allocated to electoral districts across the country, where they run alongside </w:t>
      </w:r>
      <w:r>
        <w:rPr>
          <w:i/>
        </w:rPr>
        <w:t xml:space="preserve">local candidates </w:t>
      </w:r>
      <w:r>
        <w:t>who are often province-level officials or elites.</w:t>
      </w:r>
    </w:p>
    <w:p w14:paraId="4A304835" w14:textId="28318577" w:rsidR="000841EC" w:rsidRDefault="00EB1D73" w:rsidP="005145D8">
      <w:pPr>
        <w:ind w:left="-5" w:right="101" w:firstLine="710"/>
        <w:jc w:val="both"/>
      </w:pPr>
      <w:del w:id="279" w:author="Hannah Martin Lawrenz" w:date="2021-02-09T14:07:00Z">
        <w:r w:rsidDel="009B5FDF">
          <w:delText xml:space="preserve">Whereas </w:delText>
        </w:r>
      </w:del>
      <w:ins w:id="280" w:author="Hannah Martin Lawrenz" w:date="2021-02-09T14:07:00Z">
        <w:r w:rsidR="009B5FDF">
          <w:t xml:space="preserve">Although </w:t>
        </w:r>
      </w:ins>
      <w:r>
        <w:t>the CPV has no strong preference over which local candidates should win seats in the VNA, it strongly prefers that all central candidates do</w:t>
      </w:r>
      <w:ins w:id="281" w:author="Hannah Martin Lawrenz" w:date="2021-02-09T14:07:00Z">
        <w:r w:rsidR="00846C07">
          <w:t xml:space="preserve"> win</w:t>
        </w:r>
      </w:ins>
      <w:r>
        <w:t>. Symbolically, central candidates are key party figures for whom defeat would be embarrassing. Practically, many of these candidates hold</w:t>
      </w:r>
      <w:del w:id="282" w:author="Hannah Martin Lawrenz" w:date="2021-02-11T13:46:00Z">
        <w:r w:rsidDel="00E43E5D">
          <w:delText>,</w:delText>
        </w:r>
      </w:del>
      <w:r>
        <w:t xml:space="preserve"> or are designated to hold high-level positions in both the VNA and in the central government, for which membership in the VNA is required.</w:t>
      </w:r>
    </w:p>
    <w:p w14:paraId="394EE65B" w14:textId="0ED9FCB3" w:rsidR="000841EC" w:rsidRDefault="00EB1D73" w:rsidP="005145D8">
      <w:pPr>
        <w:ind w:left="-5" w:right="101" w:firstLine="710"/>
        <w:jc w:val="both"/>
      </w:pPr>
      <w:r>
        <w:t>Additionally, before each election</w:t>
      </w:r>
      <w:ins w:id="283" w:author="Hannah Martin Lawrenz" w:date="2021-02-11T13:47:00Z">
        <w:r w:rsidR="00E43E5D">
          <w:t>,</w:t>
        </w:r>
      </w:ins>
      <w:r>
        <w:t xml:space="preserve"> the central leadership also draws</w:t>
      </w:r>
      <w:del w:id="284" w:author="Hannah Martin Lawrenz" w:date="2021-02-09T14:13:00Z">
        <w:r w:rsidDel="008C52F1">
          <w:delText xml:space="preserve"> up</w:delText>
        </w:r>
      </w:del>
      <w:r>
        <w:t xml:space="preserve"> a structure of what the next legislature should look like, down to specific quotas along demographic, political</w:t>
      </w:r>
      <w:ins w:id="285" w:author="Hannah Martin Lawrenz" w:date="2021-02-09T14:13:00Z">
        <w:r w:rsidR="001309E0">
          <w:t>,</w:t>
        </w:r>
      </w:ins>
      <w:r>
        <w:t xml:space="preserve"> and functional lines (</w:t>
      </w:r>
      <w:proofErr w:type="spellStart"/>
      <w:r>
        <w:t>Malesky</w:t>
      </w:r>
      <w:proofErr w:type="spellEnd"/>
      <w:r>
        <w:t xml:space="preserve"> and Schuler </w:t>
      </w:r>
      <w:r>
        <w:rPr>
          <w:color w:val="00FF00"/>
        </w:rPr>
        <w:t>2009</w:t>
      </w:r>
      <w:r>
        <w:t xml:space="preserve">). The CPV then uses the tools at its disposal to ensure that the elected candidates </w:t>
      </w:r>
      <w:del w:id="286" w:author="Hannah Martin Lawrenz" w:date="2021-02-09T14:13:00Z">
        <w:r w:rsidDel="00464FBD">
          <w:delText xml:space="preserve">together </w:delText>
        </w:r>
      </w:del>
      <w:r>
        <w:t>form a legislature as close to the planned structure as possible. In this sense, VNA elections not only help legitimize individual personnel appointments</w:t>
      </w:r>
      <w:del w:id="287" w:author="Hannah Martin Lawrenz" w:date="2021-02-09T14:13:00Z">
        <w:r w:rsidDel="00666C74">
          <w:delText>,</w:delText>
        </w:r>
      </w:del>
      <w:r>
        <w:t xml:space="preserve"> but also advance the regime’s legitimacy by promoting descriptive representation.</w:t>
      </w:r>
    </w:p>
    <w:p w14:paraId="22E80761" w14:textId="1777A4CB" w:rsidR="000841EC" w:rsidRDefault="00EB1D73" w:rsidP="005145D8">
      <w:pPr>
        <w:ind w:left="-5" w:right="101" w:firstLine="710"/>
        <w:jc w:val="both"/>
      </w:pPr>
      <w:r>
        <w:lastRenderedPageBreak/>
        <w:t xml:space="preserve">Even with these non-informational objectives, the Vietnamese regime does seem to use elections for </w:t>
      </w:r>
      <w:del w:id="288" w:author="Hannah Martin Lawrenz" w:date="2021-02-09T14:13:00Z">
        <w:r w:rsidDel="00DB43EB">
          <w:delText xml:space="preserve">some </w:delText>
        </w:r>
      </w:del>
      <w:ins w:id="289" w:author="Hannah Martin Lawrenz" w:date="2021-02-09T14:13:00Z">
        <w:r w:rsidR="00DB43EB">
          <w:t xml:space="preserve">certain </w:t>
        </w:r>
      </w:ins>
      <w:del w:id="290" w:author="Hannah Martin Lawrenz" w:date="2021-02-09T14:14:00Z">
        <w:r w:rsidDel="00EA3B0B">
          <w:delText xml:space="preserve">additional </w:delText>
        </w:r>
      </w:del>
      <w:r>
        <w:t xml:space="preserve">informational goals. </w:t>
      </w:r>
      <w:commentRangeStart w:id="291"/>
      <w:del w:id="292" w:author="Hannah Martin Lawrenz" w:date="2021-02-09T14:14:00Z">
        <w:r w:rsidDel="00376E92">
          <w:delText>A telling evidence is that</w:delText>
        </w:r>
      </w:del>
      <w:ins w:id="293" w:author="Hannah Martin Lawrenz" w:date="2021-02-09T14:14:00Z">
        <w:r w:rsidR="00376E92">
          <w:t>For example,</w:t>
        </w:r>
      </w:ins>
      <w:r>
        <w:t xml:space="preserve"> </w:t>
      </w:r>
      <w:commentRangeEnd w:id="291"/>
      <w:r w:rsidR="000B7C81">
        <w:rPr>
          <w:rStyle w:val="CommentReference"/>
        </w:rPr>
        <w:commentReference w:id="291"/>
      </w:r>
      <w:r>
        <w:t xml:space="preserve">the CPV does not utilize every possible manipulation tactic available to it, accepting instead to keep certain dimensions of the electoral process imperfectly regulated. Particularly, the CPV relies mostly on electioneering and mass mobilization, both of which occur prior to the </w:t>
      </w:r>
      <w:proofErr w:type="gramStart"/>
      <w:r>
        <w:t>election day</w:t>
      </w:r>
      <w:proofErr w:type="gramEnd"/>
      <w:r>
        <w:t>, rather than heavy-handed tactics such as vote-buying or ballot stuffing.</w:t>
      </w:r>
      <w:r>
        <w:rPr>
          <w:color w:val="0000FF"/>
          <w:vertAlign w:val="superscript"/>
        </w:rPr>
        <w:footnoteReference w:id="5"/>
      </w:r>
    </w:p>
    <w:p w14:paraId="3A6FD14E" w14:textId="7AD44FC1" w:rsidR="000841EC" w:rsidRDefault="00EB1D73" w:rsidP="005145D8">
      <w:pPr>
        <w:ind w:left="-5" w:right="101" w:firstLine="710"/>
        <w:jc w:val="both"/>
      </w:pPr>
      <w:r>
        <w:t xml:space="preserve">The CPV’s electioneering efforts rely primarily on </w:t>
      </w:r>
      <w:ins w:id="294" w:author="Hannah Martin Lawrenz" w:date="2021-02-09T14:14:00Z">
        <w:r w:rsidR="00204355">
          <w:t xml:space="preserve">the </w:t>
        </w:r>
      </w:ins>
      <w:del w:id="295" w:author="Hannah Martin Lawrenz" w:date="2021-02-09T14:14:00Z">
        <w:r w:rsidDel="00204355">
          <w:delText xml:space="preserve">its </w:delText>
        </w:r>
      </w:del>
      <w:r>
        <w:t xml:space="preserve">control of candidate lists in electoral districts. Firstly, it filters </w:t>
      </w:r>
      <w:del w:id="296" w:author="Hannah Martin Lawrenz" w:date="2021-02-09T14:17:00Z">
        <w:r w:rsidDel="00D3574F">
          <w:delText xml:space="preserve">out </w:delText>
        </w:r>
      </w:del>
      <w:r>
        <w:t xml:space="preserve">most independent and self-nominated candidates who </w:t>
      </w:r>
      <w:proofErr w:type="gramStart"/>
      <w:r>
        <w:t>are deemed</w:t>
      </w:r>
      <w:proofErr w:type="gramEnd"/>
      <w:r>
        <w:t xml:space="preserve"> to pose serious threats. Secondly, it allocates most central candidates to districts with particularly favorable candidate-to-seat ratios.</w:t>
      </w:r>
      <w:r>
        <w:rPr>
          <w:color w:val="0000FF"/>
          <w:vertAlign w:val="superscript"/>
        </w:rPr>
        <w:footnoteReference w:id="6"/>
      </w:r>
      <w:r>
        <w:rPr>
          <w:color w:val="0000FF"/>
        </w:rPr>
        <w:t xml:space="preserve"> </w:t>
      </w:r>
      <w:r>
        <w:t xml:space="preserve">Thirdly, within these districts, central candidates face only local candidates with weaker profiles, and </w:t>
      </w:r>
      <w:ins w:id="308" w:author="Hannah Martin Lawrenz" w:date="2021-02-09T14:17:00Z">
        <w:r w:rsidR="00041DB4">
          <w:t xml:space="preserve">they </w:t>
        </w:r>
      </w:ins>
      <w:r>
        <w:t xml:space="preserve">typically do not have to run against </w:t>
      </w:r>
      <w:del w:id="309" w:author="Hannah Martin Lawrenz" w:date="2021-02-09T14:17:00Z">
        <w:r w:rsidDel="0032692E">
          <w:delText xml:space="preserve">and </w:delText>
        </w:r>
      </w:del>
      <w:ins w:id="310" w:author="Hannah Martin Lawrenz" w:date="2021-02-09T14:17:00Z">
        <w:r w:rsidR="0032692E">
          <w:t xml:space="preserve">or </w:t>
        </w:r>
      </w:ins>
      <w:r>
        <w:t>split votes with other central candidates. As a result, even when individual candidates may compete</w:t>
      </w:r>
      <w:del w:id="311" w:author="Hannah Martin Lawrenz" w:date="2021-02-09T14:17:00Z">
        <w:r w:rsidDel="0096139D">
          <w:delText xml:space="preserve"> against each other</w:delText>
        </w:r>
      </w:del>
      <w:r>
        <w:t xml:space="preserve">, central candidates normally </w:t>
      </w:r>
      <w:del w:id="312" w:author="Hannah Martin Lawrenz" w:date="2021-02-09T14:17:00Z">
        <w:r w:rsidDel="00DA26FC">
          <w:delText>come out</w:delText>
        </w:r>
      </w:del>
      <w:ins w:id="313" w:author="Hannah Martin Lawrenz" w:date="2021-02-09T14:17:00Z">
        <w:r w:rsidR="00DA26FC">
          <w:t>emerge</w:t>
        </w:r>
      </w:ins>
      <w:r>
        <w:t xml:space="preserve"> on top (</w:t>
      </w:r>
      <w:proofErr w:type="spellStart"/>
      <w:r>
        <w:t>Malesky</w:t>
      </w:r>
      <w:proofErr w:type="spellEnd"/>
      <w:r>
        <w:t xml:space="preserve"> and Schuler </w:t>
      </w:r>
      <w:r>
        <w:rPr>
          <w:color w:val="00FF00"/>
        </w:rPr>
        <w:t>2011</w:t>
      </w:r>
      <w:r>
        <w:t>).</w:t>
      </w:r>
    </w:p>
    <w:p w14:paraId="6EBD7899" w14:textId="47FD2CE6" w:rsidR="000841EC" w:rsidRDefault="00EB1D73" w:rsidP="005145D8">
      <w:pPr>
        <w:ind w:left="-5" w:right="101" w:firstLine="710"/>
        <w:jc w:val="both"/>
      </w:pPr>
      <w:r>
        <w:t>In addition to electioneering, the CPV also conducts a massive mobilization campaign prior to and even</w:t>
      </w:r>
      <w:del w:id="314" w:author="Hannah Martin Lawrenz" w:date="2021-02-09T14:19:00Z">
        <w:r w:rsidR="005145D8" w:rsidDel="00C85C7D">
          <w:delText>a</w:delText>
        </w:r>
      </w:del>
      <w:r>
        <w:t xml:space="preserve"> on </w:t>
      </w:r>
      <w:proofErr w:type="gramStart"/>
      <w:r>
        <w:t>election day</w:t>
      </w:r>
      <w:proofErr w:type="gramEnd"/>
      <w:r>
        <w:t xml:space="preserve">. As part of this campaign, cadres at the neighborhood or village level visit individual households to educate voters about the election process, </w:t>
      </w:r>
      <w:del w:id="315" w:author="Hannah Martin Lawrenz" w:date="2021-02-09T14:19:00Z">
        <w:r w:rsidDel="00C91197">
          <w:delText>during which they give</w:delText>
        </w:r>
      </w:del>
      <w:ins w:id="316" w:author="Hannah Martin Lawrenz" w:date="2021-02-09T14:19:00Z">
        <w:r w:rsidR="00C91197">
          <w:t>giving</w:t>
        </w:r>
      </w:ins>
      <w:r>
        <w:t xml:space="preserve"> explicit “suggestions” about which candidates </w:t>
      </w:r>
      <w:del w:id="317" w:author="Hannah Martin Lawrenz" w:date="2021-02-09T14:20:00Z">
        <w:r w:rsidDel="003D0110">
          <w:delText>to vote for</w:delText>
        </w:r>
      </w:del>
      <w:ins w:id="318" w:author="Hannah Martin Lawrenz" w:date="2021-02-09T14:20:00Z">
        <w:r w:rsidR="003D0110">
          <w:t>for whom to vote</w:t>
        </w:r>
      </w:ins>
      <w:r>
        <w:t xml:space="preserve">. On </w:t>
      </w:r>
      <w:proofErr w:type="gramStart"/>
      <w:r>
        <w:t xml:space="preserve">election </w:t>
      </w:r>
      <w:r>
        <w:lastRenderedPageBreak/>
        <w:t>day</w:t>
      </w:r>
      <w:proofErr w:type="gramEnd"/>
      <w:r>
        <w:t xml:space="preserve">, the same cadres </w:t>
      </w:r>
      <w:del w:id="319" w:author="Hannah Martin Lawrenz" w:date="2021-02-09T14:20:00Z">
        <w:r w:rsidDel="009902F9">
          <w:delText xml:space="preserve">would </w:delText>
        </w:r>
      </w:del>
      <w:ins w:id="320" w:author="Hannah Martin Lawrenz" w:date="2021-02-09T14:20:00Z">
        <w:r w:rsidR="009902F9">
          <w:t xml:space="preserve">will </w:t>
        </w:r>
      </w:ins>
      <w:r>
        <w:t>visit again to convince people to</w:t>
      </w:r>
      <w:del w:id="321" w:author="Hannah Martin Lawrenz" w:date="2021-02-09T14:20:00Z">
        <w:r w:rsidDel="00EF0C7E">
          <w:delText xml:space="preserve"> go</w:delText>
        </w:r>
      </w:del>
      <w:r>
        <w:t xml:space="preserve"> vote</w:t>
      </w:r>
      <w:del w:id="322" w:author="Hannah Martin Lawrenz" w:date="2021-02-09T14:20:00Z">
        <w:r w:rsidDel="000934F6">
          <w:delText>,</w:delText>
        </w:r>
      </w:del>
      <w:r>
        <w:t xml:space="preserve"> and even bring mobile ballot boxes to those unable to do so.</w:t>
      </w:r>
    </w:p>
    <w:p w14:paraId="75C8688F" w14:textId="4E34A0C4" w:rsidR="000841EC" w:rsidRDefault="00EB1D73" w:rsidP="005145D8">
      <w:pPr>
        <w:ind w:left="-5" w:right="101" w:firstLine="710"/>
        <w:jc w:val="both"/>
      </w:pPr>
      <w:r>
        <w:t xml:space="preserve">These strategies </w:t>
      </w:r>
      <w:del w:id="323" w:author="Hannah Martin Lawrenz" w:date="2021-02-09T14:21:00Z">
        <w:r w:rsidDel="0089459F">
          <w:delText>are able to</w:delText>
        </w:r>
      </w:del>
      <w:ins w:id="324" w:author="Hannah Martin Lawrenz" w:date="2021-02-09T14:21:00Z">
        <w:r w:rsidR="0089459F">
          <w:t>can</w:t>
        </w:r>
      </w:ins>
      <w:r>
        <w:t xml:space="preserve"> deliver election results </w:t>
      </w:r>
      <w:del w:id="325" w:author="Hannah Martin Lawrenz" w:date="2021-02-09T14:21:00Z">
        <w:r w:rsidDel="000901D8">
          <w:delText>very close to</w:delText>
        </w:r>
      </w:del>
      <w:ins w:id="326" w:author="Hannah Martin Lawrenz" w:date="2021-02-09T14:21:00Z">
        <w:r w:rsidR="000901D8">
          <w:t>that mirror</w:t>
        </w:r>
      </w:ins>
      <w:r>
        <w:t xml:space="preserve"> what the regime expects: in all</w:t>
      </w:r>
      <w:del w:id="327" w:author="Hannah Martin Lawrenz" w:date="2021-02-09T14:21:00Z">
        <w:r w:rsidDel="0079710A">
          <w:delText xml:space="preserve"> the</w:delText>
        </w:r>
      </w:del>
      <w:r>
        <w:t xml:space="preserve"> recent elections, the structure of the elected VNA has</w:t>
      </w:r>
      <w:del w:id="328" w:author="Hannah Martin Lawrenz" w:date="2021-02-09T14:21:00Z">
        <w:r w:rsidDel="00DE29F4">
          <w:delText xml:space="preserve"> always</w:delText>
        </w:r>
      </w:del>
      <w:r>
        <w:t xml:space="preserve"> been nearly identical to what Hanoi plans (</w:t>
      </w:r>
      <w:proofErr w:type="spellStart"/>
      <w:r>
        <w:t>Malesky</w:t>
      </w:r>
      <w:proofErr w:type="spellEnd"/>
      <w:r>
        <w:t xml:space="preserve"> and Schuler </w:t>
      </w:r>
      <w:r>
        <w:rPr>
          <w:color w:val="00FF00"/>
        </w:rPr>
        <w:t>2011</w:t>
      </w:r>
      <w:r>
        <w:t>)</w:t>
      </w:r>
      <w:ins w:id="329" w:author="Hannah Martin Lawrenz" w:date="2021-02-09T14:22:00Z">
        <w:r w:rsidR="00644ADD">
          <w:t>,</w:t>
        </w:r>
      </w:ins>
      <w:r>
        <w:t xml:space="preserve"> and most central candidates end up </w:t>
      </w:r>
      <w:proofErr w:type="gramStart"/>
      <w:r>
        <w:t>getting</w:t>
      </w:r>
      <w:proofErr w:type="gramEnd"/>
      <w:r>
        <w:t xml:space="preserve"> elected, usually with large margins and near</w:t>
      </w:r>
      <w:ins w:id="330" w:author="Hannah Martin Lawrenz" w:date="2021-02-09T14:22:00Z">
        <w:r w:rsidR="00644ADD">
          <w:t xml:space="preserve">ly </w:t>
        </w:r>
      </w:ins>
      <w:del w:id="331" w:author="Hannah Martin Lawrenz" w:date="2021-02-09T14:22:00Z">
        <w:r w:rsidDel="00644ADD">
          <w:delText>-</w:delText>
        </w:r>
      </w:del>
      <w:r>
        <w:t>universal turnout across the country.</w:t>
      </w:r>
      <w:r>
        <w:rPr>
          <w:color w:val="0000FF"/>
          <w:vertAlign w:val="superscript"/>
        </w:rPr>
        <w:footnoteReference w:id="7"/>
      </w:r>
      <w:r>
        <w:rPr>
          <w:color w:val="0000FF"/>
        </w:rPr>
        <w:t xml:space="preserve"> </w:t>
      </w:r>
      <w:r>
        <w:t>At the same time, these results are not perfect. Most importantly, a small number of central candidates have lost in recent elections</w:t>
      </w:r>
      <w:del w:id="332" w:author="Hannah Martin Lawrenz" w:date="2021-02-09T14:26:00Z">
        <w:r w:rsidDel="008A0C05">
          <w:delText xml:space="preserve"> </w:delText>
        </w:r>
      </w:del>
      <w:ins w:id="333" w:author="Hannah Martin Lawrenz" w:date="2021-02-09T14:26:00Z">
        <w:r w:rsidR="008A0C05">
          <w:t>—</w:t>
        </w:r>
      </w:ins>
      <w:del w:id="334" w:author="Hannah Martin Lawrenz" w:date="2021-02-09T14:26:00Z">
        <w:r w:rsidDel="008A0C05">
          <w:delText xml:space="preserve">– </w:delText>
        </w:r>
      </w:del>
      <w:r>
        <w:t xml:space="preserve">21 out of 165 in 2007, 14 out of 173 in 2011, and 16 out of 197 in 2016. Even though none of the defeated candidates were among the </w:t>
      </w:r>
      <w:del w:id="335" w:author="Hannah Martin Lawrenz" w:date="2021-02-09T14:26:00Z">
        <w:r w:rsidDel="008A0C05">
          <w:delText xml:space="preserve">very </w:delText>
        </w:r>
      </w:del>
      <w:r>
        <w:t xml:space="preserve">top echelon of leadership, they </w:t>
      </w:r>
      <w:ins w:id="336" w:author="Hannah Martin Lawrenz" w:date="2021-02-09T14:26:00Z">
        <w:r w:rsidR="008A0C05">
          <w:t>we</w:t>
        </w:r>
      </w:ins>
      <w:del w:id="337" w:author="Hannah Martin Lawrenz" w:date="2021-02-09T14:26:00Z">
        <w:r w:rsidDel="008A0C05">
          <w:delText>a</w:delText>
        </w:r>
      </w:del>
      <w:r>
        <w:t xml:space="preserve">re still important players in the formal hierarchy. For example, out of the three defeated central candidates who were VNA delegates running for re-election in 2016, one was a committee deputy </w:t>
      </w:r>
      <w:proofErr w:type="gramStart"/>
      <w:r>
        <w:t>chair</w:t>
      </w:r>
      <w:ins w:id="338" w:author="Hannah Martin Lawrenz" w:date="2021-02-09T14:26:00Z">
        <w:r w:rsidR="006954F3">
          <w:t>,</w:t>
        </w:r>
      </w:ins>
      <w:proofErr w:type="gramEnd"/>
      <w:r>
        <w:t xml:space="preserve"> and two were committee standing members; their defeats mean</w:t>
      </w:r>
      <w:ins w:id="339" w:author="Hannah Martin Lawrenz" w:date="2021-02-09T14:27:00Z">
        <w:r w:rsidR="006954F3">
          <w:t>t</w:t>
        </w:r>
      </w:ins>
      <w:r>
        <w:t xml:space="preserve"> that these positions were left unfilled. Central candidate defeats thus complicated the planned leadership structure of the incoming VNA</w:t>
      </w:r>
      <w:del w:id="340" w:author="Hannah Martin Lawrenz" w:date="2021-02-09T14:28:00Z">
        <w:r w:rsidDel="00E566BF">
          <w:delText>,</w:delText>
        </w:r>
      </w:del>
      <w:r>
        <w:t xml:space="preserve"> and were surprising and disappointing enough that even the state media has covered them (e.g.</w:t>
      </w:r>
      <w:ins w:id="341" w:author="Hannah Martin Lawrenz" w:date="2021-02-09T14:11:00Z">
        <w:r w:rsidR="00D17EE5">
          <w:t>,</w:t>
        </w:r>
      </w:ins>
      <w:r>
        <w:t xml:space="preserve"> Le Son </w:t>
      </w:r>
      <w:r>
        <w:rPr>
          <w:color w:val="00FF00"/>
        </w:rPr>
        <w:t>2016</w:t>
      </w:r>
      <w:r>
        <w:t>). Evidently, a degree of electoral risk still exists in Vietnam’s tightly managed elections.</w:t>
      </w:r>
    </w:p>
    <w:p w14:paraId="24603435" w14:textId="5BC02A07" w:rsidR="000841EC" w:rsidRDefault="00EB1D73" w:rsidP="005145D8">
      <w:pPr>
        <w:ind w:left="-5" w:right="101" w:firstLine="710"/>
        <w:jc w:val="both"/>
      </w:pPr>
      <w:r>
        <w:t>Given the CPV’s yet</w:t>
      </w:r>
      <w:ins w:id="342" w:author="Hannah Martin Lawrenz" w:date="2021-02-09T14:28:00Z">
        <w:r w:rsidR="00DC03EB">
          <w:t>-</w:t>
        </w:r>
      </w:ins>
      <w:del w:id="343" w:author="Hannah Martin Lawrenz" w:date="2021-02-09T14:28:00Z">
        <w:r w:rsidDel="00DC03EB">
          <w:delText xml:space="preserve"> </w:delText>
        </w:r>
      </w:del>
      <w:r>
        <w:t xml:space="preserve">unsolved information deficit, it seems plausible that the party has willingly tolerated such electoral risk in exchange for information. Indeed, using qualitative evidence from the regime’s top leadership in the late 1990s and early 2000s, </w:t>
      </w:r>
      <w:proofErr w:type="spellStart"/>
      <w:r>
        <w:t>Malesky</w:t>
      </w:r>
      <w:proofErr w:type="spellEnd"/>
      <w:r>
        <w:t xml:space="preserve"> and Schuler (</w:t>
      </w:r>
      <w:r>
        <w:rPr>
          <w:color w:val="00FF00"/>
        </w:rPr>
        <w:t>2011</w:t>
      </w:r>
      <w:r>
        <w:t xml:space="preserve">) have shown that its electioneering efforts in the 2007 election </w:t>
      </w:r>
      <w:proofErr w:type="gramStart"/>
      <w:r>
        <w:t>were indeed designed</w:t>
      </w:r>
      <w:proofErr w:type="gramEnd"/>
      <w:r>
        <w:t xml:space="preserve"> to facilitate this exchange. The same dynamics appear </w:t>
      </w:r>
      <w:proofErr w:type="gramStart"/>
      <w:r>
        <w:t>to still hold</w:t>
      </w:r>
      <w:proofErr w:type="gramEnd"/>
      <w:r>
        <w:t xml:space="preserve"> </w:t>
      </w:r>
      <w:del w:id="344" w:author="Hannah Martin Lawrenz" w:date="2021-02-11T13:47:00Z">
        <w:r w:rsidDel="00E43E5D">
          <w:delText xml:space="preserve">true </w:delText>
        </w:r>
      </w:del>
      <w:r>
        <w:t>today: the CPV’s manipulation tactics, which ha</w:t>
      </w:r>
      <w:ins w:id="345" w:author="Hannah Martin Lawrenz" w:date="2021-02-09T14:29:00Z">
        <w:r w:rsidR="00DC03EB">
          <w:t>ve</w:t>
        </w:r>
      </w:ins>
      <w:del w:id="346" w:author="Hannah Martin Lawrenz" w:date="2021-02-09T14:29:00Z">
        <w:r w:rsidDel="00DC03EB">
          <w:delText>s</w:delText>
        </w:r>
      </w:del>
      <w:r>
        <w:t xml:space="preserve"> remained largely unchanged since the early 2000s, continue to resemble a strategy of selective manipulation geared toward</w:t>
      </w:r>
      <w:del w:id="347" w:author="Hannah Martin Lawrenz" w:date="2021-02-09T14:29:00Z">
        <w:r w:rsidDel="00E969A3">
          <w:delText>s</w:delText>
        </w:r>
      </w:del>
      <w:r>
        <w:t xml:space="preserve"> maximizing the informational value of authoritari</w:t>
      </w:r>
      <w:r w:rsidR="005145D8">
        <w:t>an elec</w:t>
      </w:r>
      <w:r>
        <w:t>tions.</w:t>
      </w:r>
    </w:p>
    <w:p w14:paraId="19BF8B48" w14:textId="6806A9C9" w:rsidR="000841EC" w:rsidRDefault="00EB1D73" w:rsidP="005145D8">
      <w:pPr>
        <w:ind w:left="-5" w:right="101" w:firstLine="710"/>
        <w:jc w:val="both"/>
      </w:pPr>
      <w:r>
        <w:lastRenderedPageBreak/>
        <w:t xml:space="preserve">First, some of their tactics </w:t>
      </w:r>
      <w:proofErr w:type="gramStart"/>
      <w:r>
        <w:t>could be seen</w:t>
      </w:r>
      <w:proofErr w:type="gramEnd"/>
      <w:r>
        <w:t xml:space="preserve"> as attempts to refine the range of plausible interpretations for </w:t>
      </w:r>
      <w:del w:id="348" w:author="Hannah Martin Lawrenz" w:date="2021-02-09T14:31:00Z">
        <w:r w:rsidDel="00786A65">
          <w:delText xml:space="preserve">the </w:delText>
        </w:r>
      </w:del>
      <w:r>
        <w:t xml:space="preserve">incoming results. For example, because most central candidates </w:t>
      </w:r>
      <w:proofErr w:type="gramStart"/>
      <w:r>
        <w:t>do not get</w:t>
      </w:r>
      <w:proofErr w:type="gramEnd"/>
      <w:r>
        <w:t xml:space="preserve"> assigned to provinces they have served in or even to their home provinces, the results reflect neither their past performance nor their individual popularity. Similarly, because most high-profile dissidents </w:t>
      </w:r>
      <w:proofErr w:type="gramStart"/>
      <w:r>
        <w:t>have been banned</w:t>
      </w:r>
      <w:proofErr w:type="gramEnd"/>
      <w:r>
        <w:t xml:space="preserve">, the final tallies would not reflect voters’ </w:t>
      </w:r>
      <w:del w:id="349" w:author="Hannah Martin Lawrenz" w:date="2021-02-09T14:31:00Z">
        <w:r w:rsidDel="00786A65">
          <w:delText xml:space="preserve">empathy </w:delText>
        </w:r>
      </w:del>
      <w:ins w:id="350" w:author="Hannah Martin Lawrenz" w:date="2021-02-09T14:31:00Z">
        <w:r w:rsidR="00786A65">
          <w:t xml:space="preserve">support </w:t>
        </w:r>
      </w:ins>
      <w:r>
        <w:t>for any particular regime opponents.</w:t>
      </w:r>
    </w:p>
    <w:p w14:paraId="644EFB35" w14:textId="761947EC" w:rsidR="00E43DCC" w:rsidRDefault="00EB1D73" w:rsidP="005145D8">
      <w:pPr>
        <w:spacing w:after="202"/>
        <w:ind w:left="-5" w:right="101" w:firstLine="710"/>
        <w:jc w:val="both"/>
      </w:pPr>
      <w:r>
        <w:t xml:space="preserve">More importantly, CPV leaders refrain from some of the most direct forms of manipulation even when they could afford them. Specifically, Hanoi selectively allows only </w:t>
      </w:r>
      <w:del w:id="351" w:author="Hannah Martin Lawrenz" w:date="2021-02-09T14:31:00Z">
        <w:r w:rsidDel="00714687">
          <w:delText xml:space="preserve">those </w:delText>
        </w:r>
      </w:del>
      <w:r>
        <w:t>variables that correspond exactly to its most pressing informational needs</w:t>
      </w:r>
      <w:ins w:id="352" w:author="Hannah Martin Lawrenz" w:date="2021-02-09T14:31:00Z">
        <w:r w:rsidR="00BC14A3">
          <w:t>—</w:t>
        </w:r>
      </w:ins>
      <w:del w:id="353" w:author="Hannah Martin Lawrenz" w:date="2021-02-09T14:31:00Z">
        <w:r w:rsidDel="00BC14A3">
          <w:delText xml:space="preserve"> – </w:delText>
        </w:r>
      </w:del>
      <w:r>
        <w:t>the local level of regime popularity and the quality of local officials</w:t>
      </w:r>
      <w:ins w:id="354" w:author="Hannah Martin Lawrenz" w:date="2021-02-09T14:31:00Z">
        <w:r w:rsidR="00BC14A3">
          <w:t>—</w:t>
        </w:r>
      </w:ins>
      <w:del w:id="355" w:author="Hannah Martin Lawrenz" w:date="2021-02-09T14:31:00Z">
        <w:r w:rsidDel="00BC14A3">
          <w:delText xml:space="preserve"> – </w:delText>
        </w:r>
      </w:del>
      <w:r>
        <w:t>to influence election outcomes. First, the choices on the ballots all but enable voters to channel their feelings about the regime through their votes for central candidates. Because central candidates are mostly strangers to their constituencies, the cadres’ instructions give voters plenty of cues to associate them with the regime leadership. With no other context about their performance, voters have only this association to inform their vote. At the same time, the anonymity afforded by the near</w:t>
      </w:r>
      <w:ins w:id="356" w:author="Hannah Martin Lawrenz" w:date="2021-02-09T14:33:00Z">
        <w:r w:rsidR="006900E2">
          <w:t xml:space="preserve">ly </w:t>
        </w:r>
      </w:ins>
      <w:del w:id="357" w:author="Hannah Martin Lawrenz" w:date="2021-02-09T14:33:00Z">
        <w:r w:rsidDel="006900E2">
          <w:delText>-</w:delText>
        </w:r>
      </w:del>
      <w:r>
        <w:t>universal turnout and the seemingly secret ballot</w:t>
      </w:r>
      <w:r>
        <w:rPr>
          <w:color w:val="0000FF"/>
          <w:vertAlign w:val="superscript"/>
        </w:rPr>
        <w:footnoteReference w:id="8"/>
      </w:r>
      <w:r>
        <w:rPr>
          <w:color w:val="0000FF"/>
        </w:rPr>
        <w:t xml:space="preserve"> </w:t>
      </w:r>
      <w:r>
        <w:t>encourages them to express dissatisfaction without fear of retribution.</w:t>
      </w:r>
      <w:r>
        <w:rPr>
          <w:color w:val="0000FF"/>
          <w:vertAlign w:val="superscript"/>
        </w:rPr>
        <w:footnoteReference w:id="9"/>
      </w:r>
      <w:r>
        <w:rPr>
          <w:color w:val="0000FF"/>
        </w:rPr>
        <w:t xml:space="preserve"> </w:t>
      </w:r>
      <w:r>
        <w:t xml:space="preserve">Central candidates </w:t>
      </w:r>
      <w:r>
        <w:lastRenderedPageBreak/>
        <w:t xml:space="preserve">become clear targets for such disapproval: among interviewed voters who willingly expressed dissatisfaction with the regime, many claimed that they had crossed out the </w:t>
      </w:r>
      <w:del w:id="361" w:author="Hannah Martin Lawrenz" w:date="2021-02-09T14:34:00Z">
        <w:r w:rsidDel="00950D0F">
          <w:delText xml:space="preserve">very </w:delText>
        </w:r>
      </w:del>
      <w:r>
        <w:t>candidate</w:t>
      </w:r>
      <w:ins w:id="362" w:author="Hannah Martin Lawrenz" w:date="2021-02-09T14:34:00Z">
        <w:r w:rsidR="00950D0F">
          <w:t xml:space="preserve"> whom</w:t>
        </w:r>
      </w:ins>
      <w:r>
        <w:t xml:space="preserve"> local cadres had instructed them to support. Given these dynamics, </w:t>
      </w:r>
      <w:del w:id="363" w:author="Hannah Martin Lawrenz" w:date="2021-02-11T13:48:00Z">
        <w:r w:rsidDel="00E43E5D">
          <w:delText xml:space="preserve">it is possible that </w:delText>
        </w:r>
      </w:del>
      <w:r>
        <w:t>central candidate defeats may evince areas where a sufficiently large number of voters are unhappy with the regime.</w:t>
      </w:r>
    </w:p>
    <w:p w14:paraId="450806FB" w14:textId="397B17DE" w:rsidR="009E0E79" w:rsidRDefault="00EB1D73" w:rsidP="005145D8">
      <w:pPr>
        <w:spacing w:after="202"/>
        <w:ind w:left="-5" w:right="101" w:firstLine="710"/>
        <w:jc w:val="both"/>
      </w:pPr>
      <w:proofErr w:type="gramStart"/>
      <w:r>
        <w:t>In regard to</w:t>
      </w:r>
      <w:proofErr w:type="gramEnd"/>
      <w:r>
        <w:t xml:space="preserve"> province-level officials, the CPV may monitor their competence and loyalty by allowing them to influence election outcomes even when clear center-periphery conflict</w:t>
      </w:r>
      <w:ins w:id="364" w:author="Hannah Martin Lawrenz" w:date="2021-02-09T14:35:00Z">
        <w:r w:rsidR="00C31015">
          <w:t>s</w:t>
        </w:r>
      </w:ins>
      <w:r>
        <w:t xml:space="preserve"> of interest</w:t>
      </w:r>
      <w:del w:id="365" w:author="Hannah Martin Lawrenz" w:date="2021-02-09T14:35:00Z">
        <w:r w:rsidDel="00C31015">
          <w:delText>s</w:delText>
        </w:r>
      </w:del>
      <w:r>
        <w:t xml:space="preserve"> could arise. Specifically, although central party leaders decide on demographic quotas for the incoming VNA and nominate central candidates, they delegate most electioneering and mobilization efforts to provincial executives, including the discretion over candidate lists and the logistics of mobilization campaigns. Provincial officials find it in their interest to use this power to support central candidates</w:t>
      </w:r>
      <w:del w:id="366" w:author="Hannah Martin Lawrenz" w:date="2021-02-09T14:36:00Z">
        <w:r w:rsidDel="00F50694">
          <w:delText>,</w:delText>
        </w:r>
      </w:del>
      <w:r>
        <w:t xml:space="preserve"> but not so </w:t>
      </w:r>
      <w:proofErr w:type="gramStart"/>
      <w:r>
        <w:t>eagerly</w:t>
      </w:r>
      <w:proofErr w:type="gramEnd"/>
      <w:r>
        <w:t xml:space="preserve"> that local candidates are hurt in the process. Indeed, each elected central candidate takes away one VNA seat from local candidates; this creates enough tension that the municipality of Hanoi even demanded to receive fewer central candidates in 2016 (Vo Hai </w:t>
      </w:r>
      <w:r>
        <w:rPr>
          <w:color w:val="00FF00"/>
        </w:rPr>
        <w:t>2016</w:t>
      </w:r>
      <w:r>
        <w:t>). Furthermore, central candidates who win by large margins may make some local candidates fail the 50</w:t>
      </w:r>
      <w:ins w:id="367" w:author="Hannah Martin Lawrenz" w:date="2021-02-09T14:36:00Z">
        <w:r w:rsidR="00067611">
          <w:t>-</w:t>
        </w:r>
      </w:ins>
      <w:del w:id="368" w:author="Hannah Martin Lawrenz" w:date="2021-02-09T14:36:00Z">
        <w:r w:rsidDel="00067611">
          <w:delText xml:space="preserve"> </w:delText>
        </w:r>
      </w:del>
      <w:r>
        <w:t xml:space="preserve">percent threshold, costing </w:t>
      </w:r>
      <w:proofErr w:type="gramStart"/>
      <w:r>
        <w:t>the province seats that are otherwise secure</w:t>
      </w:r>
      <w:proofErr w:type="gramEnd"/>
      <w:r>
        <w:t xml:space="preserve">. Because VNA seats give provinces representation in the legislature, and because some top provincial </w:t>
      </w:r>
      <w:proofErr w:type="gramStart"/>
      <w:r>
        <w:t>officials also</w:t>
      </w:r>
      <w:proofErr w:type="gramEnd"/>
      <w:r>
        <w:t xml:space="preserve"> contest them as local candidates, provinces need to balance their support between central and local candidates. Central candidates may lose </w:t>
      </w:r>
      <w:ins w:id="369" w:author="Hannah Martin Lawrenz" w:date="2021-02-09T14:36:00Z">
        <w:r w:rsidR="0063339D">
          <w:t xml:space="preserve">elections </w:t>
        </w:r>
      </w:ins>
      <w:r>
        <w:t>if provincial officials unintentionally miscalculate or intentionally disregard this balance. Th</w:t>
      </w:r>
      <w:ins w:id="370" w:author="Hannah Martin Lawrenz" w:date="2021-02-09T14:36:00Z">
        <w:r w:rsidR="0038695F">
          <w:t>us, th</w:t>
        </w:r>
      </w:ins>
      <w:r>
        <w:t>ese defeats</w:t>
      </w:r>
      <w:del w:id="371" w:author="Hannah Martin Lawrenz" w:date="2021-02-09T14:36:00Z">
        <w:r w:rsidDel="003F55AB">
          <w:delText xml:space="preserve"> thus</w:delText>
        </w:r>
      </w:del>
      <w:r>
        <w:t xml:space="preserve"> serve as a potential indicator for officials who inadequately manipulated the election in their provinces. </w:t>
      </w:r>
    </w:p>
    <w:p w14:paraId="6000A625" w14:textId="42E932D4" w:rsidR="000841EC" w:rsidRDefault="00EB1D73" w:rsidP="005145D8">
      <w:pPr>
        <w:spacing w:after="202"/>
        <w:ind w:left="-5" w:right="101" w:firstLine="710"/>
        <w:jc w:val="both"/>
      </w:pPr>
      <w:r>
        <w:lastRenderedPageBreak/>
        <w:t xml:space="preserve">The CPV’s inferential problem arises from the fact that any information to </w:t>
      </w:r>
      <w:proofErr w:type="gramStart"/>
      <w:r>
        <w:t>be gained</w:t>
      </w:r>
      <w:proofErr w:type="gramEnd"/>
      <w:r>
        <w:t xml:space="preserve"> about either regime popularity </w:t>
      </w:r>
      <w:del w:id="372" w:author="Hannah Martin Lawrenz" w:date="2021-02-09T14:37:00Z">
        <w:r w:rsidDel="00C6621F">
          <w:delText xml:space="preserve">and </w:delText>
        </w:r>
      </w:del>
      <w:ins w:id="373" w:author="Hannah Martin Lawrenz" w:date="2021-02-09T14:37:00Z">
        <w:r w:rsidR="00C6621F">
          <w:t xml:space="preserve">or </w:t>
        </w:r>
      </w:ins>
      <w:r>
        <w:t>regime agents</w:t>
      </w:r>
      <w:ins w:id="374" w:author="Hannah Martin Lawrenz" w:date="2021-02-09T14:37:00Z">
        <w:r w:rsidR="00C6621F">
          <w:t>’</w:t>
        </w:r>
      </w:ins>
      <w:r>
        <w:t xml:space="preserve"> quality at the province level is </w:t>
      </w:r>
      <w:commentRangeStart w:id="375"/>
      <w:del w:id="376" w:author="Hannah Martin Lawrenz" w:date="2021-02-09T14:38:00Z">
        <w:r w:rsidDel="00AD68E4">
          <w:delText xml:space="preserve">both </w:delText>
        </w:r>
      </w:del>
      <w:commentRangeEnd w:id="375"/>
      <w:r w:rsidR="004C296E">
        <w:rPr>
          <w:rStyle w:val="CommentReference"/>
        </w:rPr>
        <w:commentReference w:id="375"/>
      </w:r>
      <w:r>
        <w:t>tied to the central candidates’ electoral performance. These candidates’ performance can tell the regime two different but observationally equivalent stories: bad results either suggest provinces in which the CPV is unpopular</w:t>
      </w:r>
      <w:del w:id="377" w:author="Hannah Martin Lawrenz" w:date="2021-02-09T14:40:00Z">
        <w:r w:rsidDel="00AE149A">
          <w:delText>,</w:delText>
        </w:r>
      </w:del>
      <w:r>
        <w:t xml:space="preserve"> or identify provincial executives who have failed or shirked their duties. </w:t>
      </w:r>
      <w:r>
        <w:rPr>
          <w:i/>
        </w:rPr>
        <w:t>A priori</w:t>
      </w:r>
      <w:r>
        <w:t>, neither stories seem inconsistent with other information the CPV already has. To begin with, the CPV has received a flurry of petitions, complain</w:t>
      </w:r>
      <w:ins w:id="378" w:author="Hannah Martin Lawrenz" w:date="2021-02-11T13:48:00Z">
        <w:r w:rsidR="00E43E5D">
          <w:t>t</w:t>
        </w:r>
      </w:ins>
      <w:r>
        <w:t>s, and accusations in the days immediately preceding the 2016 election, revealing a surge of dissatisfaction among citizens (Le</w:t>
      </w:r>
      <w:r w:rsidR="005145D8">
        <w:t xml:space="preserve"> </w:t>
      </w:r>
      <w:r>
        <w:t xml:space="preserve">Son </w:t>
      </w:r>
      <w:r>
        <w:rPr>
          <w:color w:val="00FF00"/>
        </w:rPr>
        <w:t>2016</w:t>
      </w:r>
      <w:r>
        <w:t xml:space="preserve">). In private interviews, a VNA delegate admitted that the party knows many voters are </w:t>
      </w:r>
      <w:r w:rsidRPr="00AE149A">
        <w:rPr>
          <w:iCs/>
          <w:rPrChange w:id="379" w:author="Hannah Martin Lawrenz" w:date="2021-02-09T14:42:00Z">
            <w:rPr>
              <w:i/>
            </w:rPr>
          </w:rPrChange>
        </w:rPr>
        <w:t>“so disappointed [by the government] that they would cross out even the most qualified candidates”</w:t>
      </w:r>
      <w:ins w:id="380" w:author="Hannah Martin Lawrenz" w:date="2021-02-09T14:42:00Z">
        <w:r w:rsidR="00D13C06">
          <w:rPr>
            <w:iCs/>
          </w:rPr>
          <w:t>—</w:t>
        </w:r>
        <w:r w:rsidR="00D13C06">
          <w:t>that is,</w:t>
        </w:r>
      </w:ins>
      <w:del w:id="381" w:author="Hannah Martin Lawrenz" w:date="2021-02-09T14:42:00Z">
        <w:r w:rsidDel="00D13C06">
          <w:rPr>
            <w:i/>
          </w:rPr>
          <w:delText xml:space="preserve"> </w:delText>
        </w:r>
        <w:r w:rsidDel="00D13C06">
          <w:delText>i.e.</w:delText>
        </w:r>
      </w:del>
      <w:r>
        <w:t xml:space="preserve"> vote against central candidates. Meanwhile, observers of Vietnamese politics have long noted the provinces’ tendency to break with the center (</w:t>
      </w:r>
      <w:proofErr w:type="spellStart"/>
      <w:r>
        <w:t>Malesky</w:t>
      </w:r>
      <w:proofErr w:type="spellEnd"/>
      <w:r>
        <w:t xml:space="preserve"> and Schuler </w:t>
      </w:r>
      <w:r>
        <w:rPr>
          <w:color w:val="00FF00"/>
        </w:rPr>
        <w:t>2013</w:t>
      </w:r>
      <w:r>
        <w:t xml:space="preserve">). </w:t>
      </w:r>
      <w:proofErr w:type="gramStart"/>
      <w:r>
        <w:t>Since this tendency is not a secret</w:t>
      </w:r>
      <w:ins w:id="382" w:author="Hannah Martin Lawrenz" w:date="2021-02-09T14:43:00Z">
        <w:r w:rsidR="00452B84">
          <w:t>—</w:t>
        </w:r>
      </w:ins>
      <w:del w:id="383" w:author="Hannah Martin Lawrenz" w:date="2021-02-09T14:43:00Z">
        <w:r w:rsidDel="00452B84">
          <w:delText xml:space="preserve"> – </w:delText>
        </w:r>
      </w:del>
      <w:r>
        <w:t xml:space="preserve">in an interview, a grassroots cadre in Hanoi freely admitted that she was instructed to mobilize as </w:t>
      </w:r>
      <w:del w:id="384" w:author="Hannah Martin Lawrenz" w:date="2021-02-09T14:44:00Z">
        <w:r w:rsidDel="00546B71">
          <w:delText xml:space="preserve">hard </w:delText>
        </w:r>
      </w:del>
      <w:ins w:id="385" w:author="Hannah Martin Lawrenz" w:date="2021-02-09T14:44:00Z">
        <w:r w:rsidR="00546B71">
          <w:t xml:space="preserve">vigorously </w:t>
        </w:r>
      </w:ins>
      <w:r>
        <w:t>for the province’s top candidates as for the central candidate in her district</w:t>
      </w:r>
      <w:ins w:id="386" w:author="Hannah Martin Lawrenz" w:date="2021-02-09T14:43:00Z">
        <w:r w:rsidR="00452B84">
          <w:t>—</w:t>
        </w:r>
      </w:ins>
      <w:del w:id="387" w:author="Hannah Martin Lawrenz" w:date="2021-02-09T14:43:00Z">
        <w:r w:rsidDel="00452B84">
          <w:delText xml:space="preserve"> – </w:delText>
        </w:r>
      </w:del>
      <w:r>
        <w:t>the central government is certainly aware of it, at least enough to be able to hold the provinces responsible for central candidate defeats if it had wanted to do so.</w:t>
      </w:r>
      <w:proofErr w:type="gramEnd"/>
    </w:p>
    <w:p w14:paraId="13F2C6EA" w14:textId="074FBFDE" w:rsidR="000841EC" w:rsidRDefault="005E79ED" w:rsidP="005145D8">
      <w:pPr>
        <w:ind w:left="-5" w:right="101" w:firstLine="710"/>
        <w:jc w:val="both"/>
      </w:pPr>
      <w:ins w:id="388" w:author="Hannah Martin Lawrenz" w:date="2021-02-09T14:44:00Z">
        <w:r>
          <w:t>A</w:t>
        </w:r>
      </w:ins>
      <w:del w:id="389" w:author="Hannah Martin Lawrenz" w:date="2021-02-09T14:44:00Z">
        <w:r w:rsidR="00EB1D73" w:rsidDel="005E79ED">
          <w:delText>The</w:delText>
        </w:r>
      </w:del>
      <w:r w:rsidR="00EB1D73">
        <w:t xml:space="preserve"> question then </w:t>
      </w:r>
      <w:ins w:id="390" w:author="Hannah Martin Lawrenz" w:date="2021-02-09T14:44:00Z">
        <w:r w:rsidR="006A50FA">
          <w:t>arise</w:t>
        </w:r>
      </w:ins>
      <w:del w:id="391" w:author="Hannah Martin Lawrenz" w:date="2021-02-09T14:44:00Z">
        <w:r w:rsidR="00EB1D73" w:rsidDel="006A50FA">
          <w:delText>i</w:delText>
        </w:r>
      </w:del>
      <w:r w:rsidR="00EB1D73">
        <w:t>s</w:t>
      </w:r>
      <w:ins w:id="392" w:author="Hannah Martin Lawrenz" w:date="2021-02-09T14:44:00Z">
        <w:r w:rsidR="006A50FA">
          <w:t>:</w:t>
        </w:r>
      </w:ins>
      <w:del w:id="393" w:author="Hannah Martin Lawrenz" w:date="2021-02-09T14:44:00Z">
        <w:r w:rsidR="00EB1D73" w:rsidDel="006A50FA">
          <w:delText>,</w:delText>
        </w:r>
      </w:del>
      <w:r w:rsidR="00EB1D73">
        <w:t xml:space="preserve"> </w:t>
      </w:r>
      <w:proofErr w:type="gramStart"/>
      <w:r w:rsidR="00EB1D73">
        <w:t>between these two</w:t>
      </w:r>
      <w:proofErr w:type="gramEnd"/>
      <w:r w:rsidR="00EB1D73">
        <w:t xml:space="preserve"> equally convincing stories, toward which one did the CPV lean when it observed the central candidate defeats in the 2016 election? Existing accounts of the VNA elections’ informational functions (</w:t>
      </w:r>
      <w:proofErr w:type="spellStart"/>
      <w:del w:id="394" w:author="Hannah Martin Lawrenz" w:date="2021-02-09T14:52:00Z">
        <w:r w:rsidR="00EB1D73" w:rsidDel="00570607">
          <w:delText xml:space="preserve">e.g. </w:delText>
        </w:r>
      </w:del>
      <w:r w:rsidR="00EB1D73">
        <w:t>Malesky</w:t>
      </w:r>
      <w:proofErr w:type="spellEnd"/>
      <w:r w:rsidR="00EB1D73">
        <w:t xml:space="preserve"> and Schuler </w:t>
      </w:r>
      <w:r w:rsidR="00EB1D73">
        <w:rPr>
          <w:color w:val="00FF00"/>
        </w:rPr>
        <w:t>2011</w:t>
      </w:r>
      <w:r w:rsidR="00EB1D73">
        <w:t>) have not explicitly acknowledged this inferential problem.</w:t>
      </w:r>
      <w:r w:rsidR="00EB1D73">
        <w:rPr>
          <w:color w:val="0000FF"/>
          <w:vertAlign w:val="superscript"/>
        </w:rPr>
        <w:footnoteReference w:id="10"/>
      </w:r>
      <w:r w:rsidR="00EB1D73">
        <w:rPr>
          <w:color w:val="0000FF"/>
        </w:rPr>
        <w:t xml:space="preserve"> </w:t>
      </w:r>
      <w:r w:rsidR="00EB1D73">
        <w:t xml:space="preserve">Official narratives are similarly ambiguous. </w:t>
      </w:r>
      <w:r w:rsidR="00EB1D73">
        <w:lastRenderedPageBreak/>
        <w:t>Most notably, in his writings for state-sponsored journals</w:t>
      </w:r>
      <w:ins w:id="395" w:author="Hannah Martin Lawrenz" w:date="2021-02-09T14:51:00Z">
        <w:r w:rsidR="00961285">
          <w:t>,</w:t>
        </w:r>
      </w:ins>
      <w:r w:rsidR="00EB1D73">
        <w:t xml:space="preserve"> </w:t>
      </w:r>
      <w:ins w:id="396" w:author="Hannah Martin Lawrenz" w:date="2021-02-11T13:48:00Z">
        <w:r w:rsidR="00E43E5D">
          <w:t xml:space="preserve">the </w:t>
        </w:r>
      </w:ins>
      <w:r w:rsidR="00EB1D73">
        <w:t xml:space="preserve">former secretariat of the Central Election Board and </w:t>
      </w:r>
      <w:proofErr w:type="gramStart"/>
      <w:r w:rsidR="00EB1D73">
        <w:t>chairman</w:t>
      </w:r>
      <w:proofErr w:type="gramEnd"/>
      <w:r w:rsidR="00EB1D73">
        <w:t xml:space="preserve"> of the Office of the National Assembly Bui Ngoc Thanh recognize that both local officials’ </w:t>
      </w:r>
      <w:r w:rsidR="00EB1D73" w:rsidRPr="00961285">
        <w:rPr>
          <w:iCs/>
          <w:rPrChange w:id="397" w:author="Hannah Martin Lawrenz" w:date="2021-02-09T14:52:00Z">
            <w:rPr>
              <w:i/>
            </w:rPr>
          </w:rPrChange>
        </w:rPr>
        <w:t xml:space="preserve">“enthusiasm” </w:t>
      </w:r>
      <w:r w:rsidR="00EB1D73" w:rsidRPr="00262A6B">
        <w:rPr>
          <w:iCs/>
        </w:rPr>
        <w:t xml:space="preserve">and voters’ </w:t>
      </w:r>
      <w:r w:rsidR="00EB1D73" w:rsidRPr="00961285">
        <w:rPr>
          <w:iCs/>
          <w:rPrChange w:id="398" w:author="Hannah Martin Lawrenz" w:date="2021-02-09T14:52:00Z">
            <w:rPr>
              <w:i/>
            </w:rPr>
          </w:rPrChange>
        </w:rPr>
        <w:t>“choices”</w:t>
      </w:r>
      <w:r w:rsidR="00EB1D73">
        <w:rPr>
          <w:i/>
        </w:rPr>
        <w:t xml:space="preserve"> </w:t>
      </w:r>
      <w:r w:rsidR="00EB1D73">
        <w:t>could make or break a candidate’s election prospects, without indicating which factor holds more weight (</w:t>
      </w:r>
      <w:r w:rsidR="00EB1D73">
        <w:rPr>
          <w:color w:val="00FF00"/>
        </w:rPr>
        <w:t>2016</w:t>
      </w:r>
      <w:r w:rsidR="00EB1D73">
        <w:t>). The state media has similarly avoided attributing specific causes to each defeat. Given this ambiguity in official messaging, it is important to seek further evidence to determine which information the CPV had received</w:t>
      </w:r>
      <w:ins w:id="399" w:author="Hannah Martin Lawrenz" w:date="2021-02-09T14:52:00Z">
        <w:r w:rsidR="00F8210C">
          <w:t>—</w:t>
        </w:r>
      </w:ins>
      <w:del w:id="400" w:author="Hannah Martin Lawrenz" w:date="2021-02-09T14:52:00Z">
        <w:r w:rsidR="00EB1D73" w:rsidDel="00F8210C">
          <w:delText xml:space="preserve"> – </w:delText>
        </w:r>
      </w:del>
      <w:r w:rsidR="00EB1D73">
        <w:t>and thus which information it had sought</w:t>
      </w:r>
      <w:ins w:id="401" w:author="Hannah Martin Lawrenz" w:date="2021-02-09T14:52:00Z">
        <w:r w:rsidR="00F8210C">
          <w:t>—</w:t>
        </w:r>
      </w:ins>
      <w:del w:id="402" w:author="Hannah Martin Lawrenz" w:date="2021-02-09T14:52:00Z">
        <w:r w:rsidR="00EB1D73" w:rsidDel="00F8210C">
          <w:delText xml:space="preserve"> – </w:delText>
        </w:r>
      </w:del>
      <w:r w:rsidR="00EB1D73">
        <w:t>from the VNA elections.</w:t>
      </w:r>
    </w:p>
    <w:p w14:paraId="63C5C0F1" w14:textId="77777777" w:rsidR="000841EC" w:rsidRDefault="00EB1D73" w:rsidP="005145D8">
      <w:pPr>
        <w:pStyle w:val="Heading1"/>
      </w:pPr>
      <w:r>
        <w:t>Localized Defeats and Motivation(s) for Authoritarian Elections</w:t>
      </w:r>
    </w:p>
    <w:p w14:paraId="3487D7C3" w14:textId="297BAF7B" w:rsidR="000841EC" w:rsidRDefault="00EB1D73" w:rsidP="005145D8">
      <w:pPr>
        <w:ind w:left="-5" w:right="101" w:firstLine="710"/>
        <w:jc w:val="both"/>
      </w:pPr>
      <w:r>
        <w:t>When apparent evidence of selective manipulation suggests that autocrats may be using elections as an information source, as in the case of Vietnam, how may outside observers confirm this suspicion</w:t>
      </w:r>
      <w:del w:id="403" w:author="Hannah Martin Lawrenz" w:date="2021-02-09T14:53:00Z">
        <w:r w:rsidDel="00570607">
          <w:delText>,</w:delText>
        </w:r>
      </w:del>
      <w:r>
        <w:t xml:space="preserve"> and tell which type of information </w:t>
      </w:r>
      <w:proofErr w:type="gramStart"/>
      <w:r>
        <w:t>is being sought</w:t>
      </w:r>
      <w:proofErr w:type="gramEnd"/>
      <w:r>
        <w:t xml:space="preserve">, short of asking the autocrats themselves? I propose the following approach: observe their </w:t>
      </w:r>
      <w:r>
        <w:rPr>
          <w:i/>
        </w:rPr>
        <w:t xml:space="preserve">a posteriori </w:t>
      </w:r>
      <w:r>
        <w:t xml:space="preserve">reaction to some signal from </w:t>
      </w:r>
      <w:ins w:id="404" w:author="Hannah Martin Lawrenz" w:date="2021-02-09T14:53:00Z">
        <w:r w:rsidR="00570607">
          <w:t xml:space="preserve">the </w:t>
        </w:r>
      </w:ins>
      <w:r>
        <w:t xml:space="preserve">elections, </w:t>
      </w:r>
      <w:proofErr w:type="gramStart"/>
      <w:r>
        <w:t>preferably</w:t>
      </w:r>
      <w:proofErr w:type="gramEnd"/>
      <w:r>
        <w:t xml:space="preserve"> when such</w:t>
      </w:r>
      <w:ins w:id="405" w:author="Hannah Martin Lawrenz" w:date="2021-02-09T14:53:00Z">
        <w:r w:rsidR="00FF70EE">
          <w:t xml:space="preserve"> a</w:t>
        </w:r>
      </w:ins>
      <w:r>
        <w:t xml:space="preserve"> signal is so clear that a reaction has to be expected, and then use backward induction to determine what kind of information the autocrat had received from the signal. </w:t>
      </w:r>
      <w:r>
        <w:rPr>
          <w:i/>
        </w:rPr>
        <w:t>Localized defeats</w:t>
      </w:r>
      <w:del w:id="406" w:author="Hannah Martin Lawrenz" w:date="2021-02-09T14:54:00Z">
        <w:r w:rsidDel="00D75508">
          <w:rPr>
            <w:i/>
          </w:rPr>
          <w:delText xml:space="preserve"> </w:delText>
        </w:r>
        <w:r w:rsidDel="00D75508">
          <w:delText>–</w:delText>
        </w:r>
      </w:del>
      <w:ins w:id="407" w:author="Hannah Martin Lawrenz" w:date="2021-02-09T14:54:00Z">
        <w:r w:rsidR="00D75508">
          <w:rPr>
            <w:i/>
          </w:rPr>
          <w:t>—</w:t>
        </w:r>
      </w:ins>
      <w:del w:id="408" w:author="Hannah Martin Lawrenz" w:date="2021-02-09T14:54:00Z">
        <w:r w:rsidDel="00D75508">
          <w:delText xml:space="preserve"> </w:delText>
        </w:r>
      </w:del>
      <w:r>
        <w:t>defeats of regime candidates in local constituencies, despite the regime’s manipulation in their favor</w:t>
      </w:r>
      <w:ins w:id="409" w:author="Hannah Martin Lawrenz" w:date="2021-02-09T14:54:00Z">
        <w:r w:rsidR="005F7771">
          <w:t>—</w:t>
        </w:r>
      </w:ins>
      <w:del w:id="410" w:author="Hannah Martin Lawrenz" w:date="2021-02-09T14:54:00Z">
        <w:r w:rsidDel="005F7771">
          <w:delText xml:space="preserve"> – </w:delText>
        </w:r>
      </w:del>
      <w:r>
        <w:t>provide such an opportunity.</w:t>
      </w:r>
    </w:p>
    <w:p w14:paraId="5A6D1121" w14:textId="32AF7B73" w:rsidR="005145D8" w:rsidRDefault="005145D8" w:rsidP="005145D8">
      <w:pPr>
        <w:ind w:left="-5" w:right="101" w:firstLine="710"/>
        <w:jc w:val="both"/>
      </w:pPr>
      <w:commentRangeStart w:id="411"/>
      <w:commentRangeStart w:id="412"/>
      <w:proofErr w:type="gramStart"/>
      <w:r w:rsidRPr="005145D8">
        <w:t xml:space="preserve">Localized defeats can and did </w:t>
      </w:r>
      <w:commentRangeEnd w:id="411"/>
      <w:r w:rsidR="00131D6F">
        <w:rPr>
          <w:rStyle w:val="CommentReference"/>
        </w:rPr>
        <w:commentReference w:id="411"/>
      </w:r>
      <w:commentRangeEnd w:id="412"/>
      <w:r w:rsidR="00A5025D">
        <w:rPr>
          <w:rStyle w:val="CommentReference"/>
        </w:rPr>
        <w:commentReference w:id="412"/>
      </w:r>
      <w:r w:rsidRPr="005145D8">
        <w:t>happen under many secure authoritarian regimes, as they had in Singapore (</w:t>
      </w:r>
      <w:proofErr w:type="spellStart"/>
      <w:r w:rsidRPr="005145D8">
        <w:t>Ortmann</w:t>
      </w:r>
      <w:proofErr w:type="spellEnd"/>
      <w:r w:rsidRPr="005145D8">
        <w:t xml:space="preserve"> 2011), Russia (</w:t>
      </w:r>
      <w:proofErr w:type="spellStart"/>
      <w:r w:rsidRPr="005145D8">
        <w:t>Gel’man</w:t>
      </w:r>
      <w:proofErr w:type="spellEnd"/>
      <w:r w:rsidRPr="005145D8">
        <w:t xml:space="preserve"> 2013), </w:t>
      </w:r>
      <w:ins w:id="413" w:author="Hannah Martin Lawrenz" w:date="2021-02-09T14:55:00Z">
        <w:r w:rsidR="00814C06">
          <w:t>and</w:t>
        </w:r>
      </w:ins>
      <w:del w:id="414" w:author="Hannah Martin Lawrenz" w:date="2021-02-09T14:55:00Z">
        <w:r w:rsidRPr="005145D8" w:rsidDel="00814C06">
          <w:delText>or</w:delText>
        </w:r>
      </w:del>
      <w:r w:rsidRPr="005145D8">
        <w:t xml:space="preserve"> particularly Vietnam (</w:t>
      </w:r>
      <w:proofErr w:type="spellStart"/>
      <w:r w:rsidRPr="005145D8">
        <w:t>Malesky</w:t>
      </w:r>
      <w:proofErr w:type="spellEnd"/>
      <w:r w:rsidRPr="005145D8">
        <w:t xml:space="preserve"> and Schuler 2011).</w:t>
      </w:r>
      <w:proofErr w:type="gramEnd"/>
      <w:r w:rsidRPr="005145D8">
        <w:t xml:space="preserve"> The</w:t>
      </w:r>
      <w:ins w:id="415" w:author="Hannah Martin Lawrenz" w:date="2021-02-10T14:20:00Z">
        <w:r w:rsidR="00262A6B">
          <w:t>se defeats</w:t>
        </w:r>
      </w:ins>
      <w:del w:id="416" w:author="Hannah Martin Lawrenz" w:date="2021-02-10T14:20:00Z">
        <w:r w:rsidRPr="005145D8" w:rsidDel="00262A6B">
          <w:delText>y</w:delText>
        </w:r>
      </w:del>
      <w:r w:rsidRPr="005145D8">
        <w:t xml:space="preserve"> are likely in parliamentary elections, when many regime candidates run in many constituencies, but also happen in presidential systems </w:t>
      </w:r>
      <w:del w:id="417" w:author="Hannah Martin Lawrenz" w:date="2021-02-12T07:59:00Z">
        <w:r w:rsidRPr="005145D8" w:rsidDel="0028724D">
          <w:delText>in the form of</w:delText>
        </w:r>
      </w:del>
      <w:ins w:id="418" w:author="Hannah Martin Lawrenz" w:date="2021-02-12T07:59:00Z">
        <w:r w:rsidR="0028724D">
          <w:t>via</w:t>
        </w:r>
      </w:ins>
      <w:r w:rsidRPr="005145D8">
        <w:t xml:space="preserve"> districts that do not </w:t>
      </w:r>
      <w:del w:id="419" w:author="Hannah Martin Lawrenz" w:date="2021-02-10T14:21:00Z">
        <w:r w:rsidRPr="005145D8" w:rsidDel="00AB2C3A">
          <w:delText xml:space="preserve">go </w:delText>
        </w:r>
      </w:del>
      <w:ins w:id="420" w:author="Hannah Martin Lawrenz" w:date="2021-02-10T14:21:00Z">
        <w:r w:rsidR="00AB2C3A">
          <w:t>yield</w:t>
        </w:r>
        <w:r w:rsidR="00AB2C3A" w:rsidRPr="005145D8">
          <w:t xml:space="preserve"> </w:t>
        </w:r>
      </w:ins>
      <w:r w:rsidRPr="005145D8">
        <w:t xml:space="preserve">to the incumbent. Localized defeats are a good lens into an authoritarian regime’s informational needs because they are high-information events. Since authoritarian regimes rarely suffer and thus do not expect unsatisfactory results, any defeat would provide a data point </w:t>
      </w:r>
      <w:del w:id="421" w:author="Hannah Martin Lawrenz" w:date="2021-02-10T14:21:00Z">
        <w:r w:rsidRPr="005145D8" w:rsidDel="006C4955">
          <w:delText xml:space="preserve">so </w:delText>
        </w:r>
      </w:del>
      <w:ins w:id="422" w:author="Hannah Martin Lawrenz" w:date="2021-02-10T14:21:00Z">
        <w:r w:rsidR="006C4955">
          <w:t>that</w:t>
        </w:r>
        <w:r w:rsidR="006C4955" w:rsidRPr="005145D8">
          <w:t xml:space="preserve"> </w:t>
        </w:r>
      </w:ins>
      <w:r w:rsidRPr="005145D8">
        <w:t>differ</w:t>
      </w:r>
      <w:ins w:id="423" w:author="Hannah Martin Lawrenz" w:date="2021-02-10T14:21:00Z">
        <w:r w:rsidR="006C4955">
          <w:t>s significantly</w:t>
        </w:r>
      </w:ins>
      <w:del w:id="424" w:author="Hannah Martin Lawrenz" w:date="2021-02-10T14:21:00Z">
        <w:r w:rsidRPr="005145D8" w:rsidDel="006C4955">
          <w:delText>ent</w:delText>
        </w:r>
      </w:del>
      <w:r w:rsidRPr="005145D8">
        <w:t xml:space="preserve"> from their informational prior, guaranteeing that it contains more signal than noise. Indeed, even when variation in vote shares is a function of both signal and noise, a defeat indicates an alarmingly low vote share that could only result from </w:t>
      </w:r>
      <w:r w:rsidRPr="005145D8">
        <w:lastRenderedPageBreak/>
        <w:t xml:space="preserve">a true aberration on the ground. Thus, if a regime is </w:t>
      </w:r>
      <w:del w:id="425" w:author="Hannah Martin Lawrenz" w:date="2021-02-12T07:59:00Z">
        <w:r w:rsidRPr="005145D8" w:rsidDel="009F1A0A">
          <w:delText xml:space="preserve">truly </w:delText>
        </w:r>
      </w:del>
      <w:r w:rsidRPr="005145D8">
        <w:t>using elections as a source of information, it should always pay attention to localized defeats.</w:t>
      </w:r>
    </w:p>
    <w:p w14:paraId="25370F28" w14:textId="472223E9" w:rsidR="000841EC" w:rsidRDefault="00EB1D73" w:rsidP="005145D8">
      <w:pPr>
        <w:spacing w:after="174"/>
        <w:ind w:left="-5" w:right="181" w:firstLine="710"/>
        <w:jc w:val="both"/>
      </w:pPr>
      <w:r>
        <w:t xml:space="preserve">If the regime acknowledges the information </w:t>
      </w:r>
      <w:ins w:id="426" w:author="Hannah Martin Lawrenz" w:date="2021-02-10T14:22:00Z">
        <w:r w:rsidR="00FA31F1">
          <w:t xml:space="preserve">gleaned </w:t>
        </w:r>
      </w:ins>
      <w:r>
        <w:t>from localized defeats, it should also respond to it</w:t>
      </w:r>
      <w:ins w:id="427" w:author="Hannah Martin Lawrenz" w:date="2021-02-10T14:22:00Z">
        <w:r w:rsidR="009733AB">
          <w:t>.</w:t>
        </w:r>
      </w:ins>
      <w:del w:id="428" w:author="Hannah Martin Lawrenz" w:date="2021-02-10T14:22:00Z">
        <w:r w:rsidDel="009733AB">
          <w:delText xml:space="preserve"> –</w:delText>
        </w:r>
      </w:del>
      <w:r>
        <w:t xml:space="preserve"> </w:t>
      </w:r>
      <w:proofErr w:type="gramStart"/>
      <w:ins w:id="429" w:author="Hannah Martin Lawrenz" w:date="2021-02-10T14:22:00Z">
        <w:r w:rsidR="009733AB">
          <w:t>A</w:t>
        </w:r>
      </w:ins>
      <w:proofErr w:type="gramEnd"/>
      <w:del w:id="430" w:author="Hannah Martin Lawrenz" w:date="2021-02-10T14:22:00Z">
        <w:r w:rsidDel="009733AB">
          <w:delText>a</w:delText>
        </w:r>
      </w:del>
      <w:r>
        <w:t xml:space="preserve">fter all, what good is </w:t>
      </w:r>
      <w:r>
        <w:rPr>
          <w:i/>
        </w:rPr>
        <w:t xml:space="preserve">information </w:t>
      </w:r>
      <w:r>
        <w:t xml:space="preserve">if it does not </w:t>
      </w:r>
      <w:r>
        <w:rPr>
          <w:i/>
        </w:rPr>
        <w:t xml:space="preserve">inform </w:t>
      </w:r>
      <w:r>
        <w:t xml:space="preserve">any action? At the minimum, as long as autocrats prefer winning </w:t>
      </w:r>
      <w:proofErr w:type="gramStart"/>
      <w:r>
        <w:t>over</w:t>
      </w:r>
      <w:proofErr w:type="gramEnd"/>
      <w:r>
        <w:t xml:space="preserve"> losing</w:t>
      </w:r>
      <w:ins w:id="431" w:author="Hannah Martin Lawrenz" w:date="2021-02-10T14:22:00Z">
        <w:r w:rsidR="00B27419">
          <w:t>,</w:t>
        </w:r>
      </w:ins>
      <w:r>
        <w:t xml:space="preserve"> they would have some response to the defeats, </w:t>
      </w:r>
      <w:del w:id="432" w:author="Hannah Martin Lawrenz" w:date="2021-02-10T14:22:00Z">
        <w:r w:rsidDel="006C7B3D">
          <w:delText xml:space="preserve">even </w:delText>
        </w:r>
      </w:del>
      <w:r>
        <w:t xml:space="preserve">if only to avoid their repetition. Indeed, given that most existing informational theories of authoritarian elections rest on the exact premise that regime leaders collect information from elections to calibrate their actions, these theories would also predict that </w:t>
      </w:r>
      <w:del w:id="433" w:author="Hannah Martin Lawrenz" w:date="2021-02-10T14:23:00Z">
        <w:r w:rsidDel="00463F11">
          <w:delText xml:space="preserve">they </w:delText>
        </w:r>
      </w:del>
      <w:ins w:id="434" w:author="Hannah Martin Lawrenz" w:date="2021-02-10T14:23:00Z">
        <w:r w:rsidR="00463F11">
          <w:t xml:space="preserve">such leaders </w:t>
        </w:r>
      </w:ins>
      <w:r>
        <w:t>make behavioral change</w:t>
      </w:r>
      <w:ins w:id="435" w:author="Hannah Martin Lawrenz" w:date="2021-02-10T14:23:00Z">
        <w:r w:rsidR="00873591">
          <w:t>s</w:t>
        </w:r>
      </w:ins>
      <w:r>
        <w:t xml:space="preserve"> following the high dose of information </w:t>
      </w:r>
      <w:ins w:id="436" w:author="Hannah Martin Lawrenz" w:date="2021-02-10T14:23:00Z">
        <w:r w:rsidR="005E5931">
          <w:t xml:space="preserve">extracted </w:t>
        </w:r>
      </w:ins>
      <w:r>
        <w:t>from localized defeats.</w:t>
      </w:r>
    </w:p>
    <w:p w14:paraId="4C4D4826" w14:textId="1A20DA81" w:rsidR="000841EC" w:rsidRDefault="00EB1D73" w:rsidP="005145D8">
      <w:pPr>
        <w:ind w:left="-5" w:right="101" w:firstLine="710"/>
        <w:jc w:val="both"/>
      </w:pPr>
      <w:r>
        <w:t xml:space="preserve">A regime’s response to localized defeats depends on what information it has received from the defeats, which then depends on what information it </w:t>
      </w:r>
      <w:del w:id="437" w:author="Hannah Martin Lawrenz" w:date="2021-02-10T14:23:00Z">
        <w:r w:rsidDel="00906D66">
          <w:delText xml:space="preserve">has </w:delText>
        </w:r>
      </w:del>
      <w:r>
        <w:t xml:space="preserve">originally sought. This logic rests on two propositions. First, regime leaders see in elections what they look for: if they </w:t>
      </w:r>
      <w:del w:id="438" w:author="Hannah Martin Lawrenz" w:date="2021-02-10T14:23:00Z">
        <w:r w:rsidDel="006E1EC2">
          <w:delText xml:space="preserve">have </w:delText>
        </w:r>
      </w:del>
      <w:r>
        <w:t xml:space="preserve">intended for elections to shed light on certain societal forces, then they are more likely to interpret election results in terms of those very forces. Second, their reaction must be consistent with what information they get. Given these two propositions and </w:t>
      </w:r>
      <w:ins w:id="439" w:author="Hannah Martin Lawrenz" w:date="2021-02-12T08:00:00Z">
        <w:r w:rsidR="00D34899">
          <w:t>the researcher’s</w:t>
        </w:r>
      </w:ins>
      <w:commentRangeStart w:id="440"/>
      <w:ins w:id="441" w:author="Hannah Martin Lawrenz" w:date="2021-02-10T14:24:00Z">
        <w:r w:rsidR="001D2377">
          <w:t xml:space="preserve"> </w:t>
        </w:r>
      </w:ins>
      <w:r>
        <w:t xml:space="preserve">contextual knowledge </w:t>
      </w:r>
      <w:commentRangeEnd w:id="440"/>
      <w:r w:rsidR="00FD69ED">
        <w:rPr>
          <w:rStyle w:val="CommentReference"/>
        </w:rPr>
        <w:commentReference w:id="440"/>
      </w:r>
      <w:r>
        <w:t>about available policy options</w:t>
      </w:r>
      <w:del w:id="442" w:author="Hannah Martin Lawrenz" w:date="2021-02-10T14:24:00Z">
        <w:r w:rsidDel="00ED542A">
          <w:delText xml:space="preserve"> each regime has</w:delText>
        </w:r>
      </w:del>
      <w:r>
        <w:t xml:space="preserve">, it is possible to hypothesize </w:t>
      </w:r>
      <w:del w:id="443" w:author="Hannah Martin Lawrenz" w:date="2021-02-12T08:00:00Z">
        <w:r w:rsidDel="007B023E">
          <w:delText>in broad strokes</w:delText>
        </w:r>
      </w:del>
      <w:ins w:id="444" w:author="Hannah Martin Lawrenz" w:date="2021-02-12T08:00:00Z">
        <w:r w:rsidR="007B023E">
          <w:t>broadly</w:t>
        </w:r>
      </w:ins>
      <w:r>
        <w:t xml:space="preserve"> certain post-election responses that </w:t>
      </w:r>
      <w:proofErr w:type="gramStart"/>
      <w:r>
        <w:t>would be expected</w:t>
      </w:r>
      <w:proofErr w:type="gramEnd"/>
      <w:r>
        <w:t xml:space="preserve"> under most theories of authoritarian elections. </w:t>
      </w:r>
      <w:r>
        <w:rPr>
          <w:color w:val="0000FF"/>
        </w:rPr>
        <w:t xml:space="preserve">Figure 1 </w:t>
      </w:r>
      <w:r>
        <w:t>lists</w:t>
      </w:r>
      <w:del w:id="445" w:author="Hannah Martin Lawrenz" w:date="2021-02-10T14:24:00Z">
        <w:r w:rsidDel="0083234C">
          <w:delText xml:space="preserve"> out</w:delText>
        </w:r>
      </w:del>
      <w:r>
        <w:t xml:space="preserve"> these hypotheses</w:t>
      </w:r>
      <w:commentRangeStart w:id="446"/>
      <w:commentRangeStart w:id="447"/>
      <w:ins w:id="448" w:author="Hannah Martin Lawrenz" w:date="2021-02-10T14:24:00Z">
        <w:r w:rsidR="006C4E9C">
          <w:t xml:space="preserve"> in more detail</w:t>
        </w:r>
      </w:ins>
      <w:r>
        <w:t>.</w:t>
      </w:r>
      <w:commentRangeEnd w:id="446"/>
      <w:r w:rsidR="00FD69ED">
        <w:rPr>
          <w:rStyle w:val="CommentReference"/>
        </w:rPr>
        <w:commentReference w:id="446"/>
      </w:r>
      <w:commentRangeEnd w:id="447"/>
      <w:r w:rsidR="00D01332">
        <w:rPr>
          <w:rStyle w:val="CommentReference"/>
        </w:rPr>
        <w:commentReference w:id="447"/>
      </w:r>
    </w:p>
    <w:p w14:paraId="4BD5B2BF" w14:textId="6C264CF1" w:rsidR="000841EC" w:rsidRDefault="00EB1D73" w:rsidP="005145D8">
      <w:pPr>
        <w:spacing w:after="354"/>
        <w:ind w:left="-5" w:right="101" w:firstLine="710"/>
        <w:jc w:val="both"/>
      </w:pPr>
      <w:r>
        <w:t xml:space="preserve">Because authoritarian regimes’ post-election reactions to localized defeats are rooted in what information they seek, observing which reactions end up taking place could shed light on autocrats’ informational goals. Furthermore, because different types of information may suggest conflicting courses of </w:t>
      </w:r>
      <w:ins w:id="449" w:author="Hannah Martin Lawrenz" w:date="2021-02-11T13:48:00Z">
        <w:r w:rsidR="00E43E5D">
          <w:t>action</w:t>
        </w:r>
      </w:ins>
      <w:del w:id="450" w:author="Hannah Martin Lawrenz" w:date="2021-02-11T13:48:00Z">
        <w:r w:rsidDel="00E43E5D">
          <w:delText>actions</w:delText>
        </w:r>
      </w:del>
      <w:r>
        <w:t xml:space="preserve"> and thus </w:t>
      </w:r>
      <w:proofErr w:type="gramStart"/>
      <w:r>
        <w:t>cannot be sought</w:t>
      </w:r>
      <w:proofErr w:type="gramEnd"/>
      <w:r>
        <w:t xml:space="preserve"> simultaneously from </w:t>
      </w:r>
      <w:ins w:id="451" w:author="Hannah Martin Lawrenz" w:date="2021-02-10T14:25:00Z">
        <w:r w:rsidR="00BF04EA">
          <w:t xml:space="preserve">the </w:t>
        </w:r>
      </w:ins>
      <w:del w:id="452" w:author="Hannah Martin Lawrenz" w:date="2021-02-10T14:25:00Z">
        <w:r w:rsidDel="00BF04EA">
          <w:delText xml:space="preserve">a </w:delText>
        </w:r>
      </w:del>
      <w:r>
        <w:t>same election, observing certain reactions to localized defeats may uniquely identify some intentions behind elections.</w:t>
      </w:r>
    </w:p>
    <w:p w14:paraId="6037142A" w14:textId="77777777" w:rsidR="000841EC" w:rsidRDefault="00EB1D73" w:rsidP="005145D8">
      <w:pPr>
        <w:pStyle w:val="Heading2"/>
      </w:pPr>
      <w:commentRangeStart w:id="453"/>
      <w:commentRangeStart w:id="454"/>
      <w:r>
        <w:lastRenderedPageBreak/>
        <w:t>The CPV’s Response to Central Candidate Defeats</w:t>
      </w:r>
      <w:commentRangeEnd w:id="453"/>
      <w:r w:rsidR="00E43DCC">
        <w:rPr>
          <w:rStyle w:val="CommentReference"/>
          <w:i w:val="0"/>
        </w:rPr>
        <w:commentReference w:id="453"/>
      </w:r>
      <w:commentRangeEnd w:id="454"/>
      <w:r w:rsidR="00D46BF5">
        <w:rPr>
          <w:rStyle w:val="CommentReference"/>
          <w:i w:val="0"/>
        </w:rPr>
        <w:commentReference w:id="454"/>
      </w:r>
    </w:p>
    <w:p w14:paraId="3C0D73BD" w14:textId="7D001751" w:rsidR="000841EC" w:rsidRDefault="00EB1D73" w:rsidP="005145D8">
      <w:pPr>
        <w:ind w:left="-5" w:right="101" w:firstLine="710"/>
        <w:jc w:val="both"/>
      </w:pPr>
      <w:r>
        <w:t xml:space="preserve">In the case of Vietnam, the CPV’s response to the defeats of central candidates in the VNA elections </w:t>
      </w:r>
      <w:del w:id="455" w:author="Hannah Martin Lawrenz" w:date="2021-02-10T14:27:00Z">
        <w:r w:rsidDel="00BE1D99">
          <w:delText>is especially useful in identifying</w:delText>
        </w:r>
      </w:del>
      <w:ins w:id="456" w:author="Hannah Martin Lawrenz" w:date="2021-02-10T14:27:00Z">
        <w:r w:rsidR="00BE1D99">
          <w:t>keenly identified</w:t>
        </w:r>
      </w:ins>
      <w:r>
        <w:t xml:space="preserve"> how the party perceived these defeats and</w:t>
      </w:r>
      <w:ins w:id="457" w:author="Hannah Martin Lawrenz" w:date="2021-02-10T14:27:00Z">
        <w:r w:rsidR="0006140D">
          <w:t>,</w:t>
        </w:r>
      </w:ins>
      <w:r>
        <w:t xml:space="preserve"> consequently</w:t>
      </w:r>
      <w:ins w:id="458" w:author="Hannah Martin Lawrenz" w:date="2021-02-10T14:27:00Z">
        <w:r w:rsidR="0006140D">
          <w:t>,</w:t>
        </w:r>
      </w:ins>
      <w:r>
        <w:t xml:space="preserve"> what informational goal it had for these elections. </w:t>
      </w:r>
      <w:del w:id="459" w:author="Hannah Martin Lawrenz" w:date="2021-02-10T14:27:00Z">
        <w:r w:rsidDel="0006140D">
          <w:delText>The reason is that, d</w:delText>
        </w:r>
      </w:del>
      <w:ins w:id="460" w:author="Hannah Martin Lawrenz" w:date="2021-02-10T14:27:00Z">
        <w:r w:rsidR="0006140D">
          <w:t>D</w:t>
        </w:r>
      </w:ins>
      <w:r>
        <w:t>ue to the highly institutionalized and structured nature of Vietnamese politics, the scope of possible post-election actions that the CPV could take is so limited that it would not be able to react to all the incoming information without one reaction compromising the effect of another.</w:t>
      </w:r>
    </w:p>
    <w:p w14:paraId="6B1DE363" w14:textId="77777777" w:rsidR="000841EC" w:rsidRDefault="00EB1D73" w:rsidP="005145D8">
      <w:pPr>
        <w:ind w:left="-5" w:right="101" w:firstLine="710"/>
        <w:jc w:val="both"/>
      </w:pPr>
      <w:r>
        <w:t xml:space="preserve">In particular, whereas most high-level policy instruments in Vietnam are inflexible, requiring debate and ratification by the VNA or the CPV’s Central Committee, the central party leadership can rely on annual budgetary allocations in managing their relationships with both the public and local governments. Each province’s share of the national budget </w:t>
      </w:r>
      <w:proofErr w:type="gramStart"/>
      <w:r>
        <w:t>is calculated</w:t>
      </w:r>
      <w:proofErr w:type="gramEnd"/>
      <w:r>
        <w:t xml:space="preserve"> based on</w:t>
      </w:r>
    </w:p>
    <w:p w14:paraId="74A942F9" w14:textId="77777777" w:rsidR="000841EC" w:rsidRDefault="00EB1D73" w:rsidP="005145D8">
      <w:pPr>
        <w:spacing w:after="274" w:line="259" w:lineRule="auto"/>
        <w:ind w:left="0" w:right="0" w:firstLine="0"/>
      </w:pPr>
      <w:r>
        <w:rPr>
          <w:noProof/>
        </w:rPr>
        <w:lastRenderedPageBreak/>
        <w:drawing>
          <wp:inline distT="0" distB="0" distL="0" distR="0" wp14:anchorId="538280F7" wp14:editId="509A5B8C">
            <wp:extent cx="5742432" cy="7354825"/>
            <wp:effectExtent l="0" t="0" r="0" b="0"/>
            <wp:docPr id="35984" name="Picture 35984"/>
            <wp:cNvGraphicFramePr/>
            <a:graphic xmlns:a="http://schemas.openxmlformats.org/drawingml/2006/main">
              <a:graphicData uri="http://schemas.openxmlformats.org/drawingml/2006/picture">
                <pic:pic xmlns:pic="http://schemas.openxmlformats.org/drawingml/2006/picture">
                  <pic:nvPicPr>
                    <pic:cNvPr id="35984" name="Picture 35984"/>
                    <pic:cNvPicPr/>
                  </pic:nvPicPr>
                  <pic:blipFill>
                    <a:blip r:embed="rId9"/>
                    <a:stretch>
                      <a:fillRect/>
                    </a:stretch>
                  </pic:blipFill>
                  <pic:spPr>
                    <a:xfrm>
                      <a:off x="0" y="0"/>
                      <a:ext cx="5742432" cy="7354825"/>
                    </a:xfrm>
                    <a:prstGeom prst="rect">
                      <a:avLst/>
                    </a:prstGeom>
                  </pic:spPr>
                </pic:pic>
              </a:graphicData>
            </a:graphic>
          </wp:inline>
        </w:drawing>
      </w:r>
    </w:p>
    <w:p w14:paraId="1C7B4DF5" w14:textId="77777777" w:rsidR="000841EC" w:rsidRDefault="00EB1D73" w:rsidP="005145D8">
      <w:pPr>
        <w:spacing w:line="250" w:lineRule="auto"/>
        <w:ind w:left="-5" w:right="101" w:firstLine="0"/>
      </w:pPr>
      <w:r>
        <w:t xml:space="preserve">Figure 1: Key theories of authoritarian elections and their predictions about how regime leaders perceive and respond to localized defeats. Two theories most relevant to </w:t>
      </w:r>
      <w:del w:id="461" w:author="Hannah Martin Lawrenz" w:date="2021-02-10T14:29:00Z">
        <w:r w:rsidDel="00622131">
          <w:delText xml:space="preserve">the </w:delText>
        </w:r>
      </w:del>
      <w:r>
        <w:t>Vietnam</w:t>
      </w:r>
      <w:del w:id="462" w:author="Hannah Martin Lawrenz" w:date="2021-02-10T14:29:00Z">
        <w:r w:rsidDel="00622131">
          <w:delText xml:space="preserve"> case</w:delText>
        </w:r>
      </w:del>
      <w:r>
        <w:t xml:space="preserve"> </w:t>
      </w:r>
      <w:proofErr w:type="gramStart"/>
      <w:r>
        <w:t>are highlighted</w:t>
      </w:r>
      <w:proofErr w:type="gramEnd"/>
      <w:r>
        <w:t xml:space="preserve"> with bold borders.</w:t>
      </w:r>
    </w:p>
    <w:p w14:paraId="416A8174" w14:textId="204767FB" w:rsidR="000841EC" w:rsidRDefault="00EB1D73" w:rsidP="00E43DCC">
      <w:pPr>
        <w:ind w:left="-5" w:right="101" w:firstLine="0"/>
        <w:jc w:val="both"/>
      </w:pPr>
      <w:proofErr w:type="gramStart"/>
      <w:r>
        <w:lastRenderedPageBreak/>
        <w:t>its</w:t>
      </w:r>
      <w:proofErr w:type="gramEnd"/>
      <w:r>
        <w:t xml:space="preserve"> projected revenues and expenditures. Provincial revenues fall into two categories</w:t>
      </w:r>
      <w:ins w:id="463" w:author="Hannah Martin Lawrenz" w:date="2021-02-10T14:29:00Z">
        <w:r w:rsidR="00622131">
          <w:t>—</w:t>
        </w:r>
      </w:ins>
      <w:del w:id="464" w:author="Hannah Martin Lawrenz" w:date="2021-02-10T14:29:00Z">
        <w:r w:rsidDel="00622131">
          <w:delText xml:space="preserve"> – </w:delText>
        </w:r>
      </w:del>
      <w:r>
        <w:t>revenues provinces always get to keep</w:t>
      </w:r>
      <w:del w:id="465" w:author="Hannah Martin Lawrenz" w:date="2021-02-10T14:29:00Z">
        <w:r w:rsidDel="00096B58">
          <w:delText>,</w:delText>
        </w:r>
      </w:del>
      <w:r>
        <w:t xml:space="preserve"> and revenues they may have to share with the central government according to pre-determined sharing rates (</w:t>
      </w:r>
      <w:del w:id="466" w:author="Hannah Martin Lawrenz" w:date="2021-02-10T14:29:00Z">
        <w:r w:rsidDel="00622131">
          <w:delText>for more details</w:delText>
        </w:r>
      </w:del>
      <w:ins w:id="467" w:author="Hannah Martin Lawrenz" w:date="2021-02-10T14:29:00Z">
        <w:r w:rsidR="00622131">
          <w:t>e.g.</w:t>
        </w:r>
      </w:ins>
      <w:r>
        <w:t xml:space="preserve">, see Martinez-Vazquez </w:t>
      </w:r>
      <w:r>
        <w:rPr>
          <w:color w:val="00FF00"/>
        </w:rPr>
        <w:t>2004</w:t>
      </w:r>
      <w:r>
        <w:t xml:space="preserve">). Most provinces expect more expenditures than revenues and get to keep the shared revenues. In addition, the central government provides for equalization grants to provinces that cannot cover their expenditures even with </w:t>
      </w:r>
      <w:del w:id="468" w:author="Hannah Martin Lawrenz" w:date="2021-02-10T14:30:00Z">
        <w:r w:rsidDel="00096B58">
          <w:delText xml:space="preserve">even </w:delText>
        </w:r>
      </w:del>
      <w:r>
        <w:t>the shared revenues</w:t>
      </w:r>
      <w:del w:id="469" w:author="Hannah Martin Lawrenz" w:date="2021-02-10T14:30:00Z">
        <w:r w:rsidDel="00096B58">
          <w:delText xml:space="preserve"> cannot</w:delText>
        </w:r>
      </w:del>
      <w:r>
        <w:t xml:space="preserve">, as well as other conditional or targeted transfers. Because most provinces spend more money than </w:t>
      </w:r>
      <w:ins w:id="470" w:author="Hannah Martin Lawrenz" w:date="2021-02-10T14:30:00Z">
        <w:r w:rsidR="00096B58">
          <w:t>they</w:t>
        </w:r>
      </w:ins>
      <w:del w:id="471" w:author="Hannah Martin Lawrenz" w:date="2021-02-10T14:30:00Z">
        <w:r w:rsidDel="00096B58">
          <w:delText>it</w:delText>
        </w:r>
      </w:del>
      <w:r>
        <w:t xml:space="preserve"> can raise, these various forms of central transfers become indispensable for local </w:t>
      </w:r>
      <w:proofErr w:type="gramStart"/>
      <w:r>
        <w:t>governance.</w:t>
      </w:r>
      <w:proofErr w:type="gramEnd"/>
      <w:r>
        <w:t xml:space="preserve"> The remaining provinces are net</w:t>
      </w:r>
      <w:r w:rsidR="00E43DCC">
        <w:t>-</w:t>
      </w:r>
      <w:r>
        <w:t xml:space="preserve">contributors to the budget, meaning that they send back to Hanoi </w:t>
      </w:r>
      <w:r w:rsidR="005145D8">
        <w:t>more than they receive in trans</w:t>
      </w:r>
      <w:r>
        <w:t>fers.</w:t>
      </w:r>
    </w:p>
    <w:p w14:paraId="2DF503A0" w14:textId="69A45EFA" w:rsidR="000841EC" w:rsidRDefault="00EB1D73" w:rsidP="005145D8">
      <w:pPr>
        <w:ind w:left="-5" w:right="25" w:firstLine="710"/>
        <w:jc w:val="both"/>
      </w:pPr>
      <w:r>
        <w:t xml:space="preserve">Decisions about central transfers </w:t>
      </w:r>
      <w:del w:id="472" w:author="Hannah Martin Lawrenz" w:date="2021-02-10T14:32:00Z">
        <w:r w:rsidDel="00C87CBF">
          <w:delText>are the results of</w:delText>
        </w:r>
      </w:del>
      <w:ins w:id="473" w:author="Hannah Martin Lawrenz" w:date="2021-02-10T14:32:00Z">
        <w:r w:rsidR="00C87CBF">
          <w:t>result from</w:t>
        </w:r>
      </w:ins>
      <w:r>
        <w:t xml:space="preserve"> an opaque but regular negotiation process. Every year, individual provinces begin this process by submitting </w:t>
      </w:r>
      <w:del w:id="474" w:author="Hannah Martin Lawrenz" w:date="2021-02-10T14:32:00Z">
        <w:r w:rsidDel="0008407D">
          <w:delText xml:space="preserve">to the central government </w:delText>
        </w:r>
      </w:del>
      <w:r>
        <w:t>their budget plans</w:t>
      </w:r>
      <w:ins w:id="475" w:author="Hannah Martin Lawrenz" w:date="2021-02-10T14:32:00Z">
        <w:r w:rsidR="0008407D">
          <w:t xml:space="preserve"> to the central government</w:t>
        </w:r>
      </w:ins>
      <w:r>
        <w:t xml:space="preserve">, which include revenue and expenditure forecasts. The central government negotiates these numbers with each province until an agreement </w:t>
      </w:r>
      <w:proofErr w:type="gramStart"/>
      <w:r>
        <w:t>is reached</w:t>
      </w:r>
      <w:proofErr w:type="gramEnd"/>
      <w:r>
        <w:t>, at which point the provinces’ numbers are integrated into a national budget to be rubber-stamped by the VNA. Some other components</w:t>
      </w:r>
      <w:ins w:id="476" w:author="Hannah Martin Lawrenz" w:date="2021-02-09T14:11:00Z">
        <w:r w:rsidR="00D17EE5">
          <w:t xml:space="preserve">, such as </w:t>
        </w:r>
      </w:ins>
      <w:del w:id="477" w:author="Hannah Martin Lawrenz" w:date="2021-02-09T14:11:00Z">
        <w:r w:rsidDel="00D17EE5">
          <w:delText xml:space="preserve"> e.g. </w:delText>
        </w:r>
      </w:del>
      <w:r>
        <w:t>the sharing rates for shared revenues</w:t>
      </w:r>
      <w:ins w:id="478" w:author="Hannah Martin Lawrenz" w:date="2021-02-09T14:11:00Z">
        <w:r w:rsidR="00472B4C">
          <w:t>,</w:t>
        </w:r>
      </w:ins>
      <w:r>
        <w:t xml:space="preserve"> </w:t>
      </w:r>
      <w:proofErr w:type="gramStart"/>
      <w:r>
        <w:t>are fixed</w:t>
      </w:r>
      <w:proofErr w:type="gramEnd"/>
      <w:r>
        <w:t xml:space="preserve"> for cycles of every three to five years to make provincial revenues more predictable. Not coincidentally, these “budget</w:t>
      </w:r>
      <w:ins w:id="479" w:author="Hannah Martin Lawrenz" w:date="2021-02-10T14:33:00Z">
        <w:r w:rsidR="0043242F">
          <w:t>-</w:t>
        </w:r>
      </w:ins>
      <w:del w:id="480" w:author="Hannah Martin Lawrenz" w:date="2021-02-10T14:33:00Z">
        <w:r w:rsidDel="0043242F">
          <w:delText xml:space="preserve"> </w:delText>
        </w:r>
      </w:del>
      <w:r>
        <w:t xml:space="preserve">stability periods” begin only after </w:t>
      </w:r>
      <w:ins w:id="481" w:author="Hannah Martin Lawrenz" w:date="2021-02-11T13:49:00Z">
        <w:r w:rsidR="00E43E5D">
          <w:t xml:space="preserve">an </w:t>
        </w:r>
      </w:ins>
      <w:r>
        <w:t>election year</w:t>
      </w:r>
      <w:del w:id="482" w:author="Hannah Martin Lawrenz" w:date="2021-02-10T14:33:00Z">
        <w:r w:rsidDel="0043242F">
          <w:delText>,</w:delText>
        </w:r>
      </w:del>
      <w:r>
        <w:t xml:space="preserve"> and extend</w:t>
      </w:r>
      <w:del w:id="483" w:author="Hannah Martin Lawrenz" w:date="2021-02-10T14:33:00Z">
        <w:r w:rsidDel="0043242F">
          <w:delText>s</w:delText>
        </w:r>
      </w:del>
      <w:r>
        <w:t xml:space="preserve"> until just before the next election. This means that regime leaders ha</w:t>
      </w:r>
      <w:ins w:id="484" w:author="Hannah Martin Lawrenz" w:date="2021-02-10T14:33:00Z">
        <w:r w:rsidR="0043242F">
          <w:t>ve</w:t>
        </w:r>
      </w:ins>
      <w:del w:id="485" w:author="Hannah Martin Lawrenz" w:date="2021-02-10T14:33:00Z">
        <w:r w:rsidDel="0043242F">
          <w:delText>s</w:delText>
        </w:r>
      </w:del>
      <w:r>
        <w:t xml:space="preserve"> two opportunities to influence central transfers to individual provinces: one right after each election </w:t>
      </w:r>
      <w:ins w:id="486" w:author="Hannah Martin Lawrenz" w:date="2021-02-10T14:34:00Z">
        <w:r w:rsidR="0059748D">
          <w:t>(</w:t>
        </w:r>
      </w:ins>
      <w:r>
        <w:t>when they negotiate fixed components of the budget</w:t>
      </w:r>
      <w:ins w:id="487" w:author="Hannah Martin Lawrenz" w:date="2021-02-10T14:34:00Z">
        <w:r w:rsidR="0059748D">
          <w:t>)</w:t>
        </w:r>
      </w:ins>
      <w:del w:id="488" w:author="Hannah Martin Lawrenz" w:date="2021-02-10T14:34:00Z">
        <w:r w:rsidDel="0059748D">
          <w:delText>,</w:delText>
        </w:r>
      </w:del>
      <w:r>
        <w:t xml:space="preserve"> and one every year after </w:t>
      </w:r>
      <w:ins w:id="489" w:author="Hannah Martin Lawrenz" w:date="2021-02-10T14:34:00Z">
        <w:r w:rsidR="0059748D">
          <w:t>(</w:t>
        </w:r>
      </w:ins>
      <w:r>
        <w:t>when they allocate other flexible types of transfers</w:t>
      </w:r>
      <w:ins w:id="490" w:author="Hannah Martin Lawrenz" w:date="2021-02-10T14:34:00Z">
        <w:r w:rsidR="0059748D">
          <w:t>)</w:t>
        </w:r>
      </w:ins>
      <w:r>
        <w:t>. Different considerations may motivate central transfer</w:t>
      </w:r>
      <w:del w:id="491" w:author="Hannah Martin Lawrenz" w:date="2021-02-11T13:49:00Z">
        <w:r w:rsidDel="00E43E5D">
          <w:delText>s</w:delText>
        </w:r>
      </w:del>
      <w:r>
        <w:t xml:space="preserve"> adjustments, one of which could be new information from election results. Two of the hypotheses about post-election responses to localized defeats in </w:t>
      </w:r>
      <w:r>
        <w:rPr>
          <w:color w:val="0000FF"/>
        </w:rPr>
        <w:t xml:space="preserve">Figure 1 </w:t>
      </w:r>
      <w:r>
        <w:t xml:space="preserve">predict diametrically opposite adjustments to central transfers by the CPV. Specifically, if the regime intends to use VNA elections to measure the distribution of regime popularity, it will see central candidate defeats as indicators for provinces with faltering public </w:t>
      </w:r>
      <w:r>
        <w:lastRenderedPageBreak/>
        <w:t>support. The appropriate reaction to this information would be to give the public some concession, which would require</w:t>
      </w:r>
      <w:r w:rsidR="005145D8">
        <w:t xml:space="preserve"> </w:t>
      </w:r>
      <w:r>
        <w:t xml:space="preserve">an </w:t>
      </w:r>
      <w:r>
        <w:rPr>
          <w:i/>
        </w:rPr>
        <w:t xml:space="preserve">increase </w:t>
      </w:r>
      <w:r>
        <w:t>in central transfers to those provinces. By increasing central transfers, the party enables the provinces to invest in public goods, which is a straightforward way to bolster regime support.</w:t>
      </w:r>
      <w:r>
        <w:rPr>
          <w:color w:val="0000FF"/>
          <w:vertAlign w:val="superscript"/>
        </w:rPr>
        <w:footnoteReference w:id="11"/>
      </w:r>
    </w:p>
    <w:p w14:paraId="2B98EBB7" w14:textId="40408703" w:rsidR="000841EC" w:rsidRDefault="00EB1D73" w:rsidP="005145D8">
      <w:pPr>
        <w:ind w:left="-5" w:right="101" w:firstLine="710"/>
        <w:jc w:val="both"/>
      </w:pPr>
      <w:del w:id="492" w:author="Hannah Martin Lawrenz" w:date="2021-02-10T14:38:00Z">
        <w:r w:rsidDel="0045039F">
          <w:delText>On the other han</w:delText>
        </w:r>
      </w:del>
      <w:ins w:id="493" w:author="Hannah Martin Lawrenz" w:date="2021-02-10T14:38:00Z">
        <w:r w:rsidR="0045039F">
          <w:t>However</w:t>
        </w:r>
      </w:ins>
      <w:del w:id="494" w:author="Hannah Martin Lawrenz" w:date="2021-02-10T14:38:00Z">
        <w:r w:rsidDel="0045039F">
          <w:delText>d</w:delText>
        </w:r>
      </w:del>
      <w:r>
        <w:t xml:space="preserve">, if the CPV uses elections to evaluate province-level officials, the defeats will reveal the identity of executives who are too incompetent or too independent. </w:t>
      </w:r>
      <w:del w:id="495" w:author="Hannah Martin Lawrenz" w:date="2021-02-10T14:39:00Z">
        <w:r w:rsidDel="00734BD9">
          <w:delText xml:space="preserve">The </w:delText>
        </w:r>
      </w:del>
      <w:ins w:id="496" w:author="Hannah Martin Lawrenz" w:date="2021-02-10T14:39:00Z">
        <w:r w:rsidR="00734BD9">
          <w:t xml:space="preserve">In this case, the </w:t>
        </w:r>
      </w:ins>
      <w:r>
        <w:t xml:space="preserve">CPV should </w:t>
      </w:r>
      <w:del w:id="497" w:author="Hannah Martin Lawrenz" w:date="2021-02-10T14:39:00Z">
        <w:r w:rsidDel="000579E6">
          <w:delText xml:space="preserve">then </w:delText>
        </w:r>
      </w:del>
      <w:r>
        <w:t>punish the officials in question. However, because explicit methods of punishment</w:t>
      </w:r>
      <w:ins w:id="498" w:author="Hannah Martin Lawrenz" w:date="2021-02-10T14:39:00Z">
        <w:r w:rsidR="007520DC">
          <w:t xml:space="preserve"> </w:t>
        </w:r>
      </w:ins>
      <w:del w:id="499" w:author="Hannah Martin Lawrenz" w:date="2021-02-10T14:39:00Z">
        <w:r w:rsidDel="007520DC">
          <w:delText>, such as</w:delText>
        </w:r>
      </w:del>
      <w:ins w:id="500" w:author="Hannah Martin Lawrenz" w:date="2021-02-10T14:39:00Z">
        <w:r w:rsidR="007520DC">
          <w:t>like</w:t>
        </w:r>
      </w:ins>
      <w:r>
        <w:t xml:space="preserve"> firing, demotion, or withholding promotion require several institutional hurdles and</w:t>
      </w:r>
      <w:del w:id="501" w:author="Hannah Martin Lawrenz" w:date="2021-02-10T14:41:00Z">
        <w:r w:rsidDel="005A61BC">
          <w:delText xml:space="preserve"> al</w:delText>
        </w:r>
      </w:del>
      <w:del w:id="502" w:author="Hannah Martin Lawrenz" w:date="2021-02-10T14:40:00Z">
        <w:r w:rsidDel="005A61BC">
          <w:delText>so</w:delText>
        </w:r>
      </w:del>
      <w:r>
        <w:t xml:space="preserve"> broadcast negative signals about the regime’s internal unity, the CPV rarely uses them</w:t>
      </w:r>
      <w:ins w:id="503" w:author="Hannah Martin Lawrenz" w:date="2021-02-10T14:41:00Z">
        <w:r w:rsidR="005A61BC">
          <w:t>,</w:t>
        </w:r>
      </w:ins>
      <w:r>
        <w:t xml:space="preserve"> except for serious transgressions. Instead, it can carry out more subtle but targeted punishments of local officials with a </w:t>
      </w:r>
      <w:r>
        <w:rPr>
          <w:i/>
        </w:rPr>
        <w:t xml:space="preserve">decrease </w:t>
      </w:r>
      <w:r>
        <w:t>in central transfers.</w:t>
      </w:r>
      <w:r>
        <w:rPr>
          <w:color w:val="0000FF"/>
          <w:vertAlign w:val="superscript"/>
        </w:rPr>
        <w:footnoteReference w:id="12"/>
      </w:r>
      <w:r>
        <w:rPr>
          <w:color w:val="0000FF"/>
        </w:rPr>
        <w:t xml:space="preserve"> </w:t>
      </w:r>
      <w:del w:id="504" w:author="Hannah Martin Lawrenz" w:date="2021-02-10T14:41:00Z">
        <w:r w:rsidDel="005A61BC">
          <w:delText>Like in</w:delText>
        </w:r>
      </w:del>
      <w:ins w:id="505" w:author="Hannah Martin Lawrenz" w:date="2021-02-10T14:41:00Z">
        <w:r w:rsidR="005A61BC">
          <w:t>As with</w:t>
        </w:r>
      </w:ins>
      <w:r>
        <w:t xml:space="preserve"> many other authoritarian regimes, in Vietnam corruption opportunity serves as a form of compensation for lower-level officials (Darden </w:t>
      </w:r>
      <w:r>
        <w:rPr>
          <w:color w:val="00FF00"/>
        </w:rPr>
        <w:t>2008</w:t>
      </w:r>
      <w:r>
        <w:t>).</w:t>
      </w:r>
      <w:r w:rsidR="005145D8">
        <w:t xml:space="preserve"> </w:t>
      </w:r>
      <w:r>
        <w:t xml:space="preserve">Cutting central transfers reduces the scope for corruption </w:t>
      </w:r>
      <w:del w:id="506" w:author="Hannah Martin Lawrenz" w:date="2021-02-10T14:41:00Z">
        <w:r w:rsidDel="00CA564C">
          <w:delText>and thus</w:delText>
        </w:r>
      </w:del>
      <w:ins w:id="507" w:author="Hannah Martin Lawrenz" w:date="2021-02-10T14:41:00Z">
        <w:r w:rsidR="00CA564C">
          <w:t>by</w:t>
        </w:r>
      </w:ins>
      <w:r>
        <w:t xml:space="preserve"> directly affect</w:t>
      </w:r>
      <w:ins w:id="508" w:author="Hannah Martin Lawrenz" w:date="2021-02-10T14:41:00Z">
        <w:r w:rsidR="00CA564C">
          <w:t>ing</w:t>
        </w:r>
      </w:ins>
      <w:del w:id="509" w:author="Hannah Martin Lawrenz" w:date="2021-02-10T14:41:00Z">
        <w:r w:rsidDel="00CA564C">
          <w:delText>s</w:delText>
        </w:r>
      </w:del>
      <w:r>
        <w:t xml:space="preserve"> their income. In addition, it also limits these officials’ power by reducing their ability to distribute</w:t>
      </w:r>
      <w:commentRangeStart w:id="510"/>
      <w:commentRangeStart w:id="511"/>
      <w:r>
        <w:t xml:space="preserve"> rent </w:t>
      </w:r>
      <w:commentRangeEnd w:id="510"/>
      <w:r w:rsidR="00FD69ED">
        <w:rPr>
          <w:rStyle w:val="CommentReference"/>
        </w:rPr>
        <w:commentReference w:id="510"/>
      </w:r>
      <w:commentRangeEnd w:id="511"/>
      <w:r w:rsidR="007C665B">
        <w:rPr>
          <w:rStyle w:val="CommentReference"/>
        </w:rPr>
        <w:commentReference w:id="511"/>
      </w:r>
      <w:r>
        <w:t>further downward</w:t>
      </w:r>
      <w:del w:id="512" w:author="Hannah Martin Lawrenz" w:date="2021-02-10T14:41:00Z">
        <w:r w:rsidDel="0085616C">
          <w:delText>s</w:delText>
        </w:r>
      </w:del>
      <w:r>
        <w:t>.</w:t>
      </w:r>
    </w:p>
    <w:p w14:paraId="2497961C" w14:textId="71A19F2D" w:rsidR="000841EC" w:rsidRDefault="00EB1D73" w:rsidP="005145D8">
      <w:pPr>
        <w:spacing w:after="387"/>
        <w:ind w:left="-5" w:right="101" w:firstLine="710"/>
        <w:jc w:val="both"/>
      </w:pPr>
      <w:r>
        <w:t xml:space="preserve">For changes in central transfers to reveal the CPV’s interpretation of central candidate defeats, it is not necessary </w:t>
      </w:r>
      <w:del w:id="513" w:author="Hannah Martin Lawrenz" w:date="2021-02-10T14:42:00Z">
        <w:r w:rsidDel="0085616C">
          <w:delText xml:space="preserve">that </w:delText>
        </w:r>
      </w:del>
      <w:ins w:id="514" w:author="Hannah Martin Lawrenz" w:date="2021-02-10T14:42:00Z">
        <w:r w:rsidR="0085616C">
          <w:t xml:space="preserve">for </w:t>
        </w:r>
      </w:ins>
      <w:r>
        <w:t xml:space="preserve">budget adjustments </w:t>
      </w:r>
      <w:ins w:id="515" w:author="Hannah Martin Lawrenz" w:date="2021-02-10T14:42:00Z">
        <w:r w:rsidR="0085616C">
          <w:t xml:space="preserve">to </w:t>
        </w:r>
      </w:ins>
      <w:r>
        <w:t xml:space="preserve">serve as the primary policy instrument for placating the public or punishing regime agents. As long as each goal requires central transfers to </w:t>
      </w:r>
      <w:proofErr w:type="gramStart"/>
      <w:r>
        <w:t>be adjusted</w:t>
      </w:r>
      <w:proofErr w:type="gramEnd"/>
      <w:r>
        <w:t xml:space="preserve"> in a different direction, observing the direction in which central transfers </w:t>
      </w:r>
      <w:del w:id="516" w:author="Hannah Martin Lawrenz" w:date="2021-02-10T14:43:00Z">
        <w:r w:rsidDel="00BD404C">
          <w:delText xml:space="preserve">get </w:delText>
        </w:r>
      </w:del>
      <w:ins w:id="517" w:author="Hannah Martin Lawrenz" w:date="2021-02-10T14:43:00Z">
        <w:r w:rsidR="00BD404C">
          <w:t xml:space="preserve">are </w:t>
        </w:r>
      </w:ins>
      <w:r>
        <w:lastRenderedPageBreak/>
        <w:t xml:space="preserve">adjusted </w:t>
      </w:r>
      <w:del w:id="518" w:author="Hannah Martin Lawrenz" w:date="2021-02-10T14:43:00Z">
        <w:r w:rsidDel="00032D33">
          <w:delText xml:space="preserve">would </w:delText>
        </w:r>
      </w:del>
      <w:ins w:id="519" w:author="Hannah Martin Lawrenz" w:date="2021-02-10T14:43:00Z">
        <w:r w:rsidR="00032D33">
          <w:t xml:space="preserve">will </w:t>
        </w:r>
      </w:ins>
      <w:r>
        <w:t xml:space="preserve">reveal the CPV’s preference. Indeed, increasing central transfers would help appease the public, but because provincial officials have the </w:t>
      </w:r>
      <w:r>
        <w:rPr>
          <w:i/>
        </w:rPr>
        <w:t xml:space="preserve">de facto </w:t>
      </w:r>
      <w:r>
        <w:t xml:space="preserve">control over how central funds are allocated once they have been </w:t>
      </w:r>
      <w:proofErr w:type="gramStart"/>
      <w:r>
        <w:t>approved,</w:t>
      </w:r>
      <w:proofErr w:type="gramEnd"/>
      <w:r>
        <w:t xml:space="preserve"> the CPV has little interest in doing so if they believe that these officials are disloyal or incompetent. Similarly, decreasing central transfers would punish provincial executives but also deepen resentment among local citizens, meaning that the CPV will only do so if it does not worry about the local level of regime support. In other words, evidence that the CPV altered the flow of transfers to provinces with central candidate defeats in any direction would be sufficient to confirm that it had chosen to listen to one signal and ignore the other.</w:t>
      </w:r>
    </w:p>
    <w:p w14:paraId="666686B6" w14:textId="77777777" w:rsidR="000841EC" w:rsidRDefault="00EB1D73" w:rsidP="005145D8">
      <w:pPr>
        <w:pStyle w:val="Heading1"/>
      </w:pPr>
      <w:r>
        <w:t>Empirical Design</w:t>
      </w:r>
    </w:p>
    <w:p w14:paraId="064AEC75" w14:textId="33E2FE9B" w:rsidR="000841EC" w:rsidRDefault="00EB1D73" w:rsidP="005145D8">
      <w:pPr>
        <w:spacing w:after="354"/>
        <w:ind w:left="-5" w:right="101" w:firstLine="710"/>
        <w:jc w:val="both"/>
      </w:pPr>
      <w:r>
        <w:t>To analyze whether the CPV increased or decreased central transfers to provinces where localized defeats had happened, I apply several panel data methods to identify the defeats’ effect on central transfers. I make use of the most comprehensive dataset on budgetary allocations in Vietnam to date</w:t>
      </w:r>
      <w:ins w:id="520" w:author="Hannah Martin Lawrenz" w:date="2021-02-10T14:46:00Z">
        <w:r w:rsidR="005B7183">
          <w:t xml:space="preserve">, which </w:t>
        </w:r>
        <w:proofErr w:type="gramStart"/>
        <w:r w:rsidR="005B7183">
          <w:t>was</w:t>
        </w:r>
      </w:ins>
      <w:del w:id="521" w:author="Hannah Martin Lawrenz" w:date="2021-02-10T14:46:00Z">
        <w:r w:rsidDel="005B7183">
          <w:delText xml:space="preserve"> –</w:delText>
        </w:r>
      </w:del>
      <w:r>
        <w:t xml:space="preserve"> made</w:t>
      </w:r>
      <w:proofErr w:type="gramEnd"/>
      <w:r>
        <w:t xml:space="preserve"> possible by the government’s inauguration in September 2020 of a new online portal to publicize budget documents at the national and provincial levels. I focus on central transfer changes around the recent VNA elections in April 2016, when 16 out of 197 central candidates suffered defeats in </w:t>
      </w:r>
      <w:proofErr w:type="gramStart"/>
      <w:ins w:id="522" w:author="Hannah Martin Lawrenz" w:date="2021-02-10T14:47:00Z">
        <w:r w:rsidR="00FE52B9">
          <w:t>seven</w:t>
        </w:r>
      </w:ins>
      <w:del w:id="523" w:author="Hannah Martin Lawrenz" w:date="2021-02-10T14:47:00Z">
        <w:r w:rsidDel="00FE52B9">
          <w:delText>7</w:delText>
        </w:r>
      </w:del>
      <w:r>
        <w:t xml:space="preserve"> out of 63</w:t>
      </w:r>
      <w:proofErr w:type="gramEnd"/>
      <w:r>
        <w:t xml:space="preserve"> provinces. The 2016 election offers an unprecedented opportunity to conduct such </w:t>
      </w:r>
      <w:ins w:id="524" w:author="Hannah Martin Lawrenz" w:date="2021-02-10T14:48:00Z">
        <w:r w:rsidR="00632824">
          <w:t xml:space="preserve">an </w:t>
        </w:r>
      </w:ins>
      <w:r>
        <w:t xml:space="preserve">analysis for two main reasons. First, </w:t>
      </w:r>
      <w:ins w:id="525" w:author="Hannah Martin Lawrenz" w:date="2021-02-10T14:49:00Z">
        <w:r w:rsidR="003D39DC">
          <w:t>because</w:t>
        </w:r>
      </w:ins>
      <w:del w:id="526" w:author="Hannah Martin Lawrenz" w:date="2021-02-10T14:49:00Z">
        <w:r w:rsidDel="003D39DC">
          <w:delText>as</w:delText>
        </w:r>
      </w:del>
      <w:r>
        <w:t xml:space="preserve"> budget data for Vietnam is only available from 2004 onward, focusing on the most recent election ensures a sufficient number of pretreatment periods for panel data methods. Second, the CPV has only released vote shares for defeated candidates starting from the 2016 election. Complete vote share data is required to identify central candidates whose victories and defeats were narrow enough to </w:t>
      </w:r>
      <w:proofErr w:type="gramStart"/>
      <w:r>
        <w:t>be plausibly considered</w:t>
      </w:r>
      <w:proofErr w:type="gramEnd"/>
      <w:r>
        <w:t xml:space="preserve"> as similar to each other, which helps maximize the internal validity of </w:t>
      </w:r>
      <w:del w:id="527" w:author="Hannah Martin Lawrenz" w:date="2021-02-10T14:49:00Z">
        <w:r w:rsidDel="000A053A">
          <w:delText xml:space="preserve">my </w:delText>
        </w:r>
      </w:del>
      <w:ins w:id="528" w:author="Hannah Martin Lawrenz" w:date="2021-02-10T14:49:00Z">
        <w:r w:rsidR="000A053A">
          <w:t>th</w:t>
        </w:r>
        <w:r w:rsidR="009A6938">
          <w:t>is</w:t>
        </w:r>
        <w:r w:rsidR="000A053A">
          <w:t xml:space="preserve"> </w:t>
        </w:r>
      </w:ins>
      <w:r>
        <w:t>analysis.</w:t>
      </w:r>
    </w:p>
    <w:p w14:paraId="035DED0B" w14:textId="77777777" w:rsidR="000841EC" w:rsidRDefault="00EB1D73" w:rsidP="005145D8">
      <w:pPr>
        <w:pStyle w:val="Heading2"/>
      </w:pPr>
      <w:r>
        <w:lastRenderedPageBreak/>
        <w:t>Identifying Close Defeats and Victories</w:t>
      </w:r>
    </w:p>
    <w:p w14:paraId="455B7CBD" w14:textId="4744D498" w:rsidR="000841EC" w:rsidRDefault="00EB1D73" w:rsidP="005145D8">
      <w:pPr>
        <w:ind w:left="-5" w:right="0" w:firstLine="710"/>
        <w:jc w:val="both"/>
      </w:pPr>
      <w:r>
        <w:t xml:space="preserve">To </w:t>
      </w:r>
      <w:del w:id="529" w:author="Hannah Martin Lawrenz" w:date="2021-02-10T14:49:00Z">
        <w:r w:rsidDel="00FD14A8">
          <w:delText xml:space="preserve">truly </w:delText>
        </w:r>
      </w:del>
      <w:r>
        <w:t xml:space="preserve">identify the </w:t>
      </w:r>
      <w:ins w:id="530" w:author="Hannah Martin Lawrenz" w:date="2021-02-10T14:49:00Z">
        <w:r w:rsidR="00FD14A8">
          <w:t xml:space="preserve">true </w:t>
        </w:r>
      </w:ins>
      <w:r>
        <w:t xml:space="preserve">effects of the CPV’s response to localized defeats, “treated” provinces (which experienced localized defeats) need to </w:t>
      </w:r>
      <w:proofErr w:type="gramStart"/>
      <w:r>
        <w:t>be compared</w:t>
      </w:r>
      <w:proofErr w:type="gramEnd"/>
      <w:r>
        <w:t xml:space="preserve"> against “control” provinces (which did not experience such defeats) that are similar </w:t>
      </w:r>
      <w:del w:id="531" w:author="Hannah Martin Lawrenz" w:date="2021-02-10T14:49:00Z">
        <w:r w:rsidDel="00255C49">
          <w:delText xml:space="preserve">to them </w:delText>
        </w:r>
      </w:del>
      <w:r>
        <w:t xml:space="preserve">in every other regard. However, these two sets of provinces may </w:t>
      </w:r>
      <w:del w:id="532" w:author="Hannah Martin Lawrenz" w:date="2021-02-10T14:53:00Z">
        <w:r w:rsidDel="002A4F48">
          <w:delText>be very different</w:delText>
        </w:r>
      </w:del>
      <w:ins w:id="533" w:author="Hannah Martin Lawrenz" w:date="2021-02-10T14:53:00Z">
        <w:r w:rsidR="002A4F48">
          <w:t>differ significantly</w:t>
        </w:r>
      </w:ins>
      <w:r>
        <w:t xml:space="preserve"> from each other. Drawing upon insights from the matching methods and the regression discontinuity design, I prune the sample of incomparable cases by limiting it to close races in which the central candidate narrowly lost or won. I achieve this with two separate approaches. First, at the province level, I select only provinces in which at least one central candidate won or lost with a margin smaller than 10 percentage points</w:t>
      </w:r>
      <w:ins w:id="534" w:author="Hannah Martin Lawrenz" w:date="2021-02-10T14:53:00Z">
        <w:r w:rsidR="00D17899">
          <w:t>—</w:t>
        </w:r>
      </w:ins>
      <w:del w:id="535" w:author="Hannah Martin Lawrenz" w:date="2021-02-10T14:53:00Z">
        <w:r w:rsidDel="00D17899">
          <w:delText xml:space="preserve"> – </w:delText>
        </w:r>
      </w:del>
      <w:r>
        <w:t>a margin that the CPV officially considers to be low (</w:t>
      </w:r>
      <w:proofErr w:type="spellStart"/>
      <w:r>
        <w:t>Malesky</w:t>
      </w:r>
      <w:proofErr w:type="spellEnd"/>
      <w:r>
        <w:t xml:space="preserve"> and Schuler </w:t>
      </w:r>
      <w:r>
        <w:rPr>
          <w:color w:val="00FF00"/>
        </w:rPr>
        <w:t>2011</w:t>
      </w:r>
      <w:r>
        <w:t>).</w:t>
      </w:r>
    </w:p>
    <w:p w14:paraId="61CD2BE9" w14:textId="54F46CD3" w:rsidR="000841EC" w:rsidRDefault="00EB1D73" w:rsidP="005145D8">
      <w:pPr>
        <w:ind w:left="-5" w:right="181" w:firstLine="710"/>
        <w:jc w:val="both"/>
      </w:pPr>
      <w:r>
        <w:t xml:space="preserve">The second approach seeks to achieve as-if randomization at the candidate level. Following </w:t>
      </w:r>
      <w:proofErr w:type="spellStart"/>
      <w:r>
        <w:t>Cattaneo</w:t>
      </w:r>
      <w:proofErr w:type="spellEnd"/>
      <w:r>
        <w:t xml:space="preserve">, </w:t>
      </w:r>
      <w:proofErr w:type="spellStart"/>
      <w:r>
        <w:t>Frandsen</w:t>
      </w:r>
      <w:proofErr w:type="spellEnd"/>
      <w:r>
        <w:t xml:space="preserve">, and </w:t>
      </w:r>
      <w:proofErr w:type="spellStart"/>
      <w:r>
        <w:t>Titiunik</w:t>
      </w:r>
      <w:proofErr w:type="spellEnd"/>
      <w:r>
        <w:t xml:space="preserve"> (</w:t>
      </w:r>
      <w:r>
        <w:rPr>
          <w:color w:val="00FF00"/>
        </w:rPr>
        <w:t>2015</w:t>
      </w:r>
      <w:r>
        <w:t>), I conduct a grid search to identify the upper and lower vote</w:t>
      </w:r>
      <w:ins w:id="536" w:author="Hannah Martin Lawrenz" w:date="2021-02-10T14:53:00Z">
        <w:r w:rsidR="002B1C27">
          <w:t>-</w:t>
        </w:r>
      </w:ins>
      <w:del w:id="537" w:author="Hannah Martin Lawrenz" w:date="2021-02-10T14:53:00Z">
        <w:r w:rsidDel="002B1C27">
          <w:delText xml:space="preserve"> </w:delText>
        </w:r>
      </w:del>
      <w:r>
        <w:t xml:space="preserve">margin boundaries that would produce the largest window within which central candidates who lost and who won are statistically indistinguishable in terms of </w:t>
      </w:r>
      <w:del w:id="538" w:author="Hannah Martin Lawrenz" w:date="2021-02-10T14:57:00Z">
        <w:r w:rsidDel="008726DF">
          <w:delText xml:space="preserve">every </w:delText>
        </w:r>
      </w:del>
      <w:ins w:id="539" w:author="Hannah Martin Lawrenz" w:date="2021-02-10T14:57:00Z">
        <w:r w:rsidR="008726DF">
          <w:t xml:space="preserve">all </w:t>
        </w:r>
      </w:ins>
      <w:r>
        <w:t>pre-treatment candidate</w:t>
      </w:r>
      <w:ins w:id="540" w:author="Hannah Martin Lawrenz" w:date="2021-02-10T14:53:00Z">
        <w:r w:rsidR="002B1C27">
          <w:t>-</w:t>
        </w:r>
      </w:ins>
      <w:r>
        <w:t>level and district-level characteristics.</w:t>
      </w:r>
      <w:r>
        <w:rPr>
          <w:color w:val="0000FF"/>
          <w:vertAlign w:val="superscript"/>
        </w:rPr>
        <w:footnoteReference w:id="13"/>
      </w:r>
      <w:r>
        <w:rPr>
          <w:color w:val="0000FF"/>
        </w:rPr>
        <w:t xml:space="preserve"> </w:t>
      </w:r>
      <w:r>
        <w:t>The resulting window is found to be (−11.25</w:t>
      </w:r>
      <w:proofErr w:type="gramStart"/>
      <w:r>
        <w:t>,7.75</w:t>
      </w:r>
      <w:proofErr w:type="gramEnd"/>
      <w:r>
        <w:t xml:space="preserve">). Since the fates of central candidates whose vote shares fell within this window </w:t>
      </w:r>
      <w:proofErr w:type="gramStart"/>
      <w:r>
        <w:t xml:space="preserve">can </w:t>
      </w:r>
      <w:r>
        <w:lastRenderedPageBreak/>
        <w:t>be assumed</w:t>
      </w:r>
      <w:proofErr w:type="gramEnd"/>
      <w:r>
        <w:t xml:space="preserve"> to be as-if random, it is possible to conduct inference through independent re-randomization.</w:t>
      </w:r>
    </w:p>
    <w:p w14:paraId="171A6DE7" w14:textId="123A8979" w:rsidR="000841EC" w:rsidRDefault="00EB1D73" w:rsidP="005145D8">
      <w:pPr>
        <w:ind w:left="-5" w:right="101" w:firstLine="710"/>
        <w:jc w:val="both"/>
      </w:pPr>
      <w:r>
        <w:t>For both approaches, I drop two clear outliers</w:t>
      </w:r>
      <w:ins w:id="548" w:author="Hannah Martin Lawrenz" w:date="2021-02-10T14:59:00Z">
        <w:r w:rsidR="00B233BF">
          <w:t>—</w:t>
        </w:r>
      </w:ins>
      <w:del w:id="549" w:author="Hannah Martin Lawrenz" w:date="2021-02-10T14:59:00Z">
        <w:r w:rsidDel="00B233BF">
          <w:delText xml:space="preserve"> – </w:delText>
        </w:r>
      </w:del>
      <w:r>
        <w:t>the capital Hanoi and the biggest municipality Ho Chi Minh City. While the central government also considers election results when adjusting central transfers to these provinces, many other governance goals uniquely pertaining to these mega-cities also pull transfers in various directions. Because the Party Secretaries of Hanoi and Ho Chi Minh City both sit in the Politburo</w:t>
      </w:r>
      <w:ins w:id="550" w:author="Hannah Martin Lawrenz" w:date="2021-02-10T15:00:00Z">
        <w:r w:rsidR="00963BDB">
          <w:t>—</w:t>
        </w:r>
      </w:ins>
      <w:del w:id="551" w:author="Hannah Martin Lawrenz" w:date="2021-02-10T14:59:00Z">
        <w:r w:rsidDel="00814E86">
          <w:delText xml:space="preserve"> – </w:delText>
        </w:r>
      </w:del>
      <w:r>
        <w:t>the highest echelon of leadership within the CPV</w:t>
      </w:r>
      <w:ins w:id="552" w:author="Hannah Martin Lawrenz" w:date="2021-02-10T15:00:00Z">
        <w:r w:rsidR="00963BDB">
          <w:t>—</w:t>
        </w:r>
      </w:ins>
      <w:del w:id="553" w:author="Hannah Martin Lawrenz" w:date="2021-02-10T14:59:00Z">
        <w:r w:rsidDel="00814E86">
          <w:delText xml:space="preserve"> –</w:delText>
        </w:r>
      </w:del>
      <w:del w:id="554" w:author="Hannah Martin Lawrenz" w:date="2021-02-10T15:00:00Z">
        <w:r w:rsidDel="00963BDB">
          <w:delText xml:space="preserve"> </w:delText>
        </w:r>
      </w:del>
      <w:r>
        <w:t>the availability of information, channels for getting state resources</w:t>
      </w:r>
      <w:ins w:id="555" w:author="Hannah Martin Lawrenz" w:date="2021-02-10T15:00:00Z">
        <w:r w:rsidR="00963BDB">
          <w:t>,</w:t>
        </w:r>
      </w:ins>
      <w:r>
        <w:t xml:space="preserve"> and modes of accountability in these two provinces are also incomparable to all the other provinces. Finally, I also exclude the province of </w:t>
      </w:r>
      <w:proofErr w:type="spellStart"/>
      <w:r>
        <w:t>Binh</w:t>
      </w:r>
      <w:proofErr w:type="spellEnd"/>
      <w:r>
        <w:t xml:space="preserve"> Duong, which experienced a major change in budget allocation in 2017 following the introduction of a revised State Budget Law (Bach and Nguyen </w:t>
      </w:r>
      <w:r>
        <w:rPr>
          <w:color w:val="00FF00"/>
        </w:rPr>
        <w:t>2016</w:t>
      </w:r>
      <w:r>
        <w:t>).</w:t>
      </w:r>
    </w:p>
    <w:p w14:paraId="6BF6EBBD" w14:textId="58F6968F" w:rsidR="000841EC" w:rsidRDefault="00EB1D73" w:rsidP="005145D8">
      <w:pPr>
        <w:spacing w:after="354"/>
        <w:ind w:left="-5" w:right="101" w:firstLine="710"/>
        <w:jc w:val="both"/>
      </w:pPr>
      <w:r>
        <w:t>The</w:t>
      </w:r>
      <w:ins w:id="556" w:author="Hannah Martin Lawrenz" w:date="2021-02-10T15:01:00Z">
        <w:r w:rsidR="00AB402A">
          <w:t>se</w:t>
        </w:r>
      </w:ins>
      <w:r>
        <w:t xml:space="preserve"> two approaches produce the same set of treated provinces but arrive at two slightly different sets of control provinces. Table </w:t>
      </w:r>
      <w:r>
        <w:rPr>
          <w:color w:val="0000FF"/>
        </w:rPr>
        <w:t xml:space="preserve">1 </w:t>
      </w:r>
      <w:r>
        <w:t xml:space="preserve">shows the balance between control and treated provinces across </w:t>
      </w:r>
      <w:ins w:id="557" w:author="Hannah Martin Lawrenz" w:date="2021-02-11T13:49:00Z">
        <w:r w:rsidR="00E43E5D">
          <w:t>several</w:t>
        </w:r>
      </w:ins>
      <w:del w:id="558" w:author="Hannah Martin Lawrenz" w:date="2021-02-11T13:49:00Z">
        <w:r w:rsidDel="00E43E5D">
          <w:delText>a number of</w:delText>
        </w:r>
      </w:del>
      <w:r>
        <w:t xml:space="preserve"> relevant covariates, all of which </w:t>
      </w:r>
      <w:proofErr w:type="gramStart"/>
      <w:r>
        <w:t>are measured</w:t>
      </w:r>
      <w:proofErr w:type="gramEnd"/>
      <w:r>
        <w:t xml:space="preserve"> in 2015. For both samples, the difference between treatment and control means </w:t>
      </w:r>
      <w:proofErr w:type="gramStart"/>
      <w:r>
        <w:t>is subjected</w:t>
      </w:r>
      <w:proofErr w:type="gramEnd"/>
      <w:r>
        <w:t xml:space="preserve"> to both a randomization-inference and a standard OLS hypothesis test. The results show that </w:t>
      </w:r>
      <w:ins w:id="559" w:author="Hannah Martin Lawrenz" w:date="2021-02-11T13:50:00Z">
        <w:r w:rsidR="00E43E5D">
          <w:t xml:space="preserve">the </w:t>
        </w:r>
      </w:ins>
      <w:r>
        <w:t xml:space="preserve">treated and control provinces in the first sample are nearly identical. The second sample, even though </w:t>
      </w:r>
      <w:ins w:id="560" w:author="Hannah Martin Lawrenz" w:date="2021-02-10T15:03:00Z">
        <w:r w:rsidR="00B63A5E">
          <w:t xml:space="preserve">it </w:t>
        </w:r>
        <w:proofErr w:type="gramStart"/>
        <w:r w:rsidR="00B63A5E">
          <w:t xml:space="preserve">was </w:t>
        </w:r>
      </w:ins>
      <w:r>
        <w:t>constructed</w:t>
      </w:r>
      <w:proofErr w:type="gramEnd"/>
      <w:r>
        <w:t xml:space="preserve"> to achieve balance only at the candidate and district levels, also displays balance when aggregated to the province level. Analyses that use close elections often face two problems, but </w:t>
      </w:r>
      <w:del w:id="561" w:author="Hannah Martin Lawrenz" w:date="2021-02-10T15:04:00Z">
        <w:r w:rsidDel="00945CFF">
          <w:delText xml:space="preserve">fortunately </w:delText>
        </w:r>
      </w:del>
      <w:r>
        <w:t>neither is detrimental in this case. First, in a sample of only close elections, defeats certainly convey a weaker signal</w:t>
      </w:r>
      <w:del w:id="562" w:author="Hannah Martin Lawrenz" w:date="2021-02-10T15:05:00Z">
        <w:r w:rsidDel="00296D3A">
          <w:delText>,</w:delText>
        </w:r>
      </w:del>
      <w:r>
        <w:t xml:space="preserve"> and are thus less likely to elicit a detectable response. While this is true, the exact closeness of each result is not necessarily apparent to the regime when there are multiple candidates in a race. </w:t>
      </w:r>
      <w:del w:id="563" w:author="Hannah Martin Lawrenz" w:date="2021-02-10T15:06:00Z">
        <w:r w:rsidDel="00296D3A">
          <w:delText>On the other hand</w:delText>
        </w:r>
      </w:del>
      <w:ins w:id="564" w:author="Hannah Martin Lawrenz" w:date="2021-02-10T15:06:00Z">
        <w:r w:rsidR="00296D3A">
          <w:t>However</w:t>
        </w:r>
      </w:ins>
      <w:r>
        <w:t>, a</w:t>
      </w:r>
      <w:del w:id="565" w:author="Hannah Martin Lawrenz" w:date="2021-02-10T15:08:00Z">
        <w:r w:rsidDel="00EA6AEC">
          <w:delText>ny</w:delText>
        </w:r>
      </w:del>
      <w:r>
        <w:t xml:space="preserve"> defeat by any margin still presents an obvious personnel challenge to the regime and attracts attention from the public. This means that the binary signal of a defeat should still convey much, if not most, of a result’s informational value. Second, the local nature of this approach may limit its generalizability, particularly if only </w:t>
      </w:r>
      <w:r>
        <w:lastRenderedPageBreak/>
        <w:t xml:space="preserve">the weakest central candidates </w:t>
      </w:r>
      <w:proofErr w:type="gramStart"/>
      <w:r>
        <w:t>would be found</w:t>
      </w:r>
      <w:proofErr w:type="gramEnd"/>
      <w:r>
        <w:t xml:space="preserve"> in closely winning or losing elections. However, most central candidates are quite homogeneous in reality, and those whose vote margins are close do not differ much from those who have won more comfortably. As Table </w:t>
      </w:r>
      <w:r>
        <w:rPr>
          <w:color w:val="0000FF"/>
        </w:rPr>
        <w:t xml:space="preserve">D.1 </w:t>
      </w:r>
      <w:r>
        <w:t xml:space="preserve">in Online Appendix </w:t>
      </w:r>
      <w:r>
        <w:rPr>
          <w:color w:val="0000FF"/>
        </w:rPr>
        <w:t xml:space="preserve">D </w:t>
      </w:r>
      <w:r>
        <w:t>shows, even though the</w:t>
      </w:r>
      <w:ins w:id="566" w:author="Hannah Martin Lawrenz" w:date="2021-02-10T15:09:00Z">
        <w:r w:rsidR="00EA6AEC">
          <w:t>se candidates</w:t>
        </w:r>
      </w:ins>
      <w:del w:id="567" w:author="Hannah Martin Lawrenz" w:date="2021-02-10T15:09:00Z">
        <w:r w:rsidDel="00EA6AEC">
          <w:delText>y</w:delText>
        </w:r>
      </w:del>
      <w:r>
        <w:t xml:space="preserve"> do seem slightly weaker, th</w:t>
      </w:r>
      <w:ins w:id="568" w:author="Hannah Martin Lawrenz" w:date="2021-02-10T15:09:00Z">
        <w:r w:rsidR="00C122F7">
          <w:t>e</w:t>
        </w:r>
      </w:ins>
      <w:del w:id="569" w:author="Hannah Martin Lawrenz" w:date="2021-02-10T15:09:00Z">
        <w:r w:rsidDel="00C122F7">
          <w:delText>is</w:delText>
        </w:r>
      </w:del>
      <w:r>
        <w:t xml:space="preserve"> difference is substantively small.</w:t>
      </w:r>
    </w:p>
    <w:p w14:paraId="7ABEB408" w14:textId="77777777" w:rsidR="000841EC" w:rsidRDefault="00EB1D73" w:rsidP="005145D8">
      <w:pPr>
        <w:pStyle w:val="Heading2"/>
      </w:pPr>
      <w:r>
        <w:t>Estimation Methods</w:t>
      </w:r>
    </w:p>
    <w:p w14:paraId="010D9936" w14:textId="77777777" w:rsidR="000841EC" w:rsidRDefault="00EB1D73" w:rsidP="005145D8">
      <w:pPr>
        <w:spacing w:after="439"/>
        <w:ind w:left="-5" w:right="101" w:firstLine="710"/>
      </w:pPr>
      <w:r>
        <w:t>For the main analysis, I employ three different estimation and inference methods. First, I apply a linear fixed effects model to the province-level sample:</w:t>
      </w:r>
    </w:p>
    <w:p w14:paraId="01BB5B4D" w14:textId="77777777" w:rsidR="000841EC" w:rsidRDefault="00EB1D73" w:rsidP="005145D8">
      <w:pPr>
        <w:tabs>
          <w:tab w:val="center" w:pos="4670"/>
          <w:tab w:val="right" w:pos="9446"/>
        </w:tabs>
        <w:spacing w:after="0" w:line="259" w:lineRule="auto"/>
        <w:ind w:left="0" w:right="0" w:firstLine="710"/>
      </w:pPr>
      <w:r>
        <w:rPr>
          <w:rFonts w:ascii="Calibri" w:eastAsia="Calibri" w:hAnsi="Calibri" w:cs="Calibri"/>
          <w:sz w:val="22"/>
        </w:rPr>
        <w:tab/>
      </w:r>
      <w:r>
        <w:t>∆</w:t>
      </w:r>
      <w:proofErr w:type="spellStart"/>
      <w:r>
        <w:rPr>
          <w:i/>
        </w:rPr>
        <w:t>Y</w:t>
      </w:r>
      <w:r>
        <w:rPr>
          <w:i/>
          <w:sz w:val="18"/>
        </w:rPr>
        <w:t>it</w:t>
      </w:r>
      <w:proofErr w:type="spellEnd"/>
      <w:r>
        <w:rPr>
          <w:i/>
          <w:sz w:val="18"/>
        </w:rPr>
        <w:t xml:space="preserve"> </w:t>
      </w:r>
      <w:r>
        <w:t>= β</w:t>
      </w:r>
      <w:proofErr w:type="spellStart"/>
      <w:r>
        <w:rPr>
          <w:i/>
        </w:rPr>
        <w:t>D</w:t>
      </w:r>
      <w:r>
        <w:rPr>
          <w:i/>
          <w:sz w:val="18"/>
        </w:rPr>
        <w:t>it</w:t>
      </w:r>
      <w:proofErr w:type="spellEnd"/>
      <w:r>
        <w:rPr>
          <w:i/>
          <w:sz w:val="18"/>
        </w:rPr>
        <w:t xml:space="preserve"> </w:t>
      </w:r>
      <w:r>
        <w:t xml:space="preserve">+ </w:t>
      </w:r>
      <w:proofErr w:type="spellStart"/>
      <w:r>
        <w:t>ω</w:t>
      </w:r>
      <w:r>
        <w:rPr>
          <w:i/>
        </w:rPr>
        <w:t>T</w:t>
      </w:r>
      <w:r>
        <w:rPr>
          <w:i/>
          <w:sz w:val="18"/>
        </w:rPr>
        <w:t>i</w:t>
      </w:r>
      <w:proofErr w:type="spellEnd"/>
      <w:r>
        <w:rPr>
          <w:i/>
          <w:sz w:val="18"/>
        </w:rPr>
        <w:t xml:space="preserve"> </w:t>
      </w:r>
      <w:r>
        <w:t xml:space="preserve">+ </w:t>
      </w:r>
      <w:proofErr w:type="spellStart"/>
      <w:r>
        <w:t>γ</w:t>
      </w:r>
      <w:r>
        <w:rPr>
          <w:i/>
        </w:rPr>
        <w:t>X</w:t>
      </w:r>
      <w:r>
        <w:rPr>
          <w:i/>
          <w:sz w:val="18"/>
        </w:rPr>
        <w:t>it</w:t>
      </w:r>
      <w:proofErr w:type="spellEnd"/>
      <w:r>
        <w:rPr>
          <w:i/>
          <w:sz w:val="18"/>
        </w:rPr>
        <w:t xml:space="preserve"> </w:t>
      </w:r>
      <w:r>
        <w:t xml:space="preserve">+ </w:t>
      </w:r>
      <w:proofErr w:type="spellStart"/>
      <w:r>
        <w:t>λ</w:t>
      </w:r>
      <w:r>
        <w:rPr>
          <w:i/>
          <w:sz w:val="18"/>
        </w:rPr>
        <w:t>i</w:t>
      </w:r>
      <w:proofErr w:type="spellEnd"/>
      <w:r>
        <w:rPr>
          <w:i/>
          <w:sz w:val="18"/>
        </w:rPr>
        <w:t xml:space="preserve"> </w:t>
      </w:r>
      <w:r>
        <w:t xml:space="preserve">+ </w:t>
      </w:r>
      <w:proofErr w:type="spellStart"/>
      <w:proofErr w:type="gramStart"/>
      <w:r>
        <w:t>δ</w:t>
      </w:r>
      <w:r>
        <w:rPr>
          <w:i/>
          <w:sz w:val="18"/>
        </w:rPr>
        <w:t>t</w:t>
      </w:r>
      <w:proofErr w:type="spellEnd"/>
      <w:proofErr w:type="gramEnd"/>
      <w:r>
        <w:rPr>
          <w:i/>
          <w:sz w:val="18"/>
        </w:rPr>
        <w:t xml:space="preserve"> </w:t>
      </w:r>
      <w:r>
        <w:t>+ ϵ</w:t>
      </w:r>
      <w:r>
        <w:rPr>
          <w:i/>
          <w:sz w:val="18"/>
        </w:rPr>
        <w:t>it</w:t>
      </w:r>
      <w:r>
        <w:rPr>
          <w:i/>
          <w:sz w:val="18"/>
        </w:rPr>
        <w:tab/>
      </w:r>
      <w:commentRangeStart w:id="570"/>
      <w:r>
        <w:t>(1)</w:t>
      </w:r>
      <w:commentRangeEnd w:id="570"/>
      <w:r w:rsidR="009E0E79">
        <w:rPr>
          <w:rStyle w:val="CommentReference"/>
        </w:rPr>
        <w:commentReference w:id="570"/>
      </w:r>
    </w:p>
    <w:p w14:paraId="0BAA52AC" w14:textId="77777777" w:rsidR="000841EC" w:rsidRDefault="000841EC" w:rsidP="005145D8">
      <w:pPr>
        <w:ind w:firstLine="710"/>
        <w:sectPr w:rsidR="000841EC">
          <w:footerReference w:type="even" r:id="rId10"/>
          <w:footerReference w:type="default" r:id="rId11"/>
          <w:footerReference w:type="first" r:id="rId12"/>
          <w:pgSz w:w="12240" w:h="15840"/>
          <w:pgMar w:top="1427" w:right="1354" w:bottom="1403" w:left="1440" w:header="720" w:footer="720" w:gutter="0"/>
          <w:pgNumType w:start="0"/>
          <w:cols w:space="720"/>
          <w:titlePg/>
        </w:sectPr>
      </w:pPr>
    </w:p>
    <w:p w14:paraId="20324A37" w14:textId="77777777" w:rsidR="000841EC" w:rsidRDefault="00EB1D73" w:rsidP="005145D8">
      <w:pPr>
        <w:spacing w:line="259" w:lineRule="auto"/>
        <w:ind w:left="2758" w:right="101" w:firstLine="710"/>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4CB6DF34" wp14:editId="1E9DA376">
                <wp:simplePos x="0" y="0"/>
                <wp:positionH relativeFrom="page">
                  <wp:posOffset>501875</wp:posOffset>
                </wp:positionH>
                <wp:positionV relativeFrom="page">
                  <wp:posOffset>3810280</wp:posOffset>
                </wp:positionV>
                <wp:extent cx="136648" cy="151831"/>
                <wp:effectExtent l="0" t="0" r="0" b="0"/>
                <wp:wrapTopAndBottom/>
                <wp:docPr id="35967" name="Group 35967"/>
                <wp:cNvGraphicFramePr/>
                <a:graphic xmlns:a="http://schemas.openxmlformats.org/drawingml/2006/main">
                  <a:graphicData uri="http://schemas.microsoft.com/office/word/2010/wordprocessingGroup">
                    <wpg:wgp>
                      <wpg:cNvGrpSpPr/>
                      <wpg:grpSpPr>
                        <a:xfrm>
                          <a:off x="0" y="0"/>
                          <a:ext cx="136648" cy="151831"/>
                          <a:chOff x="0" y="0"/>
                          <a:chExt cx="136648" cy="151831"/>
                        </a:xfrm>
                      </wpg:grpSpPr>
                      <wps:wsp>
                        <wps:cNvPr id="1520" name="Rectangle 1520"/>
                        <wps:cNvSpPr/>
                        <wps:spPr>
                          <a:xfrm rot="5399999">
                            <a:off x="-55190" y="10097"/>
                            <a:ext cx="201935" cy="181742"/>
                          </a:xfrm>
                          <a:prstGeom prst="rect">
                            <a:avLst/>
                          </a:prstGeom>
                          <a:ln>
                            <a:noFill/>
                          </a:ln>
                        </wps:spPr>
                        <wps:txbx>
                          <w:txbxContent>
                            <w:p w14:paraId="46C111CA" w14:textId="77777777" w:rsidR="00B12D4A" w:rsidRDefault="00B12D4A">
                              <w:pPr>
                                <w:spacing w:after="160" w:line="259" w:lineRule="auto"/>
                                <w:ind w:left="0" w:right="0" w:firstLine="0"/>
                              </w:pPr>
                              <w:r>
                                <w:t>22</w:t>
                              </w:r>
                            </w:p>
                          </w:txbxContent>
                        </wps:txbx>
                        <wps:bodyPr horzOverflow="overflow" vert="horz" lIns="0" tIns="0" rIns="0" bIns="0" rtlCol="0">
                          <a:noAutofit/>
                        </wps:bodyPr>
                      </wps:wsp>
                    </wpg:wgp>
                  </a:graphicData>
                </a:graphic>
              </wp:anchor>
            </w:drawing>
          </mc:Choice>
          <mc:Fallback>
            <w:pict>
              <v:group w14:anchorId="4CB6DF34" id="Group 35967" o:spid="_x0000_s1026" style="position:absolute;left:0;text-align:left;margin-left:39.5pt;margin-top:300pt;width:10.75pt;height:11.95pt;z-index:251658240;mso-position-horizontal-relative:page;mso-position-vertical-relative:page" coordsize="136648,151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">
                <v:rect id="Rectangle 1520" o:spid="_x0000_s1027" style="position:absolute;left:-55190;top:10097;width:201935;height:18174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" filled="f" stroked="f">
                  <v:textbox inset="0,0,0,0">
                    <w:txbxContent>
                      <w:p w14:paraId="46C111CA" w14:textId="77777777" w:rsidR="00B12D4A" w:rsidRDefault="00B12D4A">
                        <w:pPr>
                          <w:spacing w:after="160" w:line="259" w:lineRule="auto"/>
                          <w:ind w:left="0" w:right="0" w:firstLine="0"/>
                        </w:pPr>
                        <w:r>
                          <w:t>22</w:t>
                        </w:r>
                      </w:p>
                    </w:txbxContent>
                  </v:textbox>
                </v:rect>
                <w10:wrap type="topAndBottom" anchorx="page" anchory="page"/>
              </v:group>
            </w:pict>
          </mc:Fallback>
        </mc:AlternateContent>
      </w:r>
      <w:r>
        <w:t>Table 1: Balance between control and treatment provinces based on 2015 data</w:t>
      </w:r>
    </w:p>
    <w:p w14:paraId="4455F43F" w14:textId="77777777" w:rsidR="000841EC" w:rsidRDefault="00EB1D73" w:rsidP="005145D8">
      <w:pPr>
        <w:spacing w:after="89" w:line="259" w:lineRule="auto"/>
        <w:ind w:left="49" w:right="0" w:firstLine="710"/>
      </w:pPr>
      <w:r>
        <w:rPr>
          <w:rFonts w:ascii="Calibri" w:eastAsia="Calibri" w:hAnsi="Calibri" w:cs="Calibri"/>
          <w:noProof/>
          <w:sz w:val="22"/>
        </w:rPr>
        <mc:AlternateContent>
          <mc:Choice Requires="wpg">
            <w:drawing>
              <wp:inline distT="0" distB="0" distL="0" distR="0" wp14:anchorId="2094A9FB" wp14:editId="0249B9EF">
                <wp:extent cx="8198534" cy="212943"/>
                <wp:effectExtent l="0" t="0" r="0" b="0"/>
                <wp:docPr id="35966" name="Group 35966"/>
                <wp:cNvGraphicFramePr/>
                <a:graphic xmlns:a="http://schemas.openxmlformats.org/drawingml/2006/main">
                  <a:graphicData uri="http://schemas.microsoft.com/office/word/2010/wordprocessingGroup">
                    <wpg:wgp>
                      <wpg:cNvGrpSpPr/>
                      <wpg:grpSpPr>
                        <a:xfrm>
                          <a:off x="0" y="0"/>
                          <a:ext cx="8198534" cy="212943"/>
                          <a:chOff x="0" y="0"/>
                          <a:chExt cx="8198534" cy="212943"/>
                        </a:xfrm>
                      </wpg:grpSpPr>
                      <wps:wsp>
                        <wps:cNvPr id="1327" name="Shape 1327"/>
                        <wps:cNvSpPr/>
                        <wps:spPr>
                          <a:xfrm>
                            <a:off x="0" y="0"/>
                            <a:ext cx="8198534" cy="0"/>
                          </a:xfrm>
                          <a:custGeom>
                            <a:avLst/>
                            <a:gdLst/>
                            <a:ahLst/>
                            <a:cxnLst/>
                            <a:rect l="0" t="0" r="0" b="0"/>
                            <a:pathLst>
                              <a:path w="8198534">
                                <a:moveTo>
                                  <a:pt x="0" y="0"/>
                                </a:moveTo>
                                <a:lnTo>
                                  <a:pt x="8198534" y="0"/>
                                </a:lnTo>
                              </a:path>
                            </a:pathLst>
                          </a:custGeom>
                          <a:ln w="9731" cap="flat">
                            <a:miter lim="127000"/>
                          </a:ln>
                        </wps:spPr>
                        <wps:style>
                          <a:lnRef idx="1">
                            <a:srgbClr val="000000"/>
                          </a:lnRef>
                          <a:fillRef idx="0">
                            <a:srgbClr val="000000">
                              <a:alpha val="0"/>
                            </a:srgbClr>
                          </a:fillRef>
                          <a:effectRef idx="0">
                            <a:scrgbClr r="0" g="0" b="0"/>
                          </a:effectRef>
                          <a:fontRef idx="none"/>
                        </wps:style>
                        <wps:bodyPr/>
                      </wps:wsp>
                      <wps:wsp>
                        <wps:cNvPr id="1328" name="Rectangle 1328"/>
                        <wps:cNvSpPr/>
                        <wps:spPr>
                          <a:xfrm>
                            <a:off x="2741597" y="59856"/>
                            <a:ext cx="1876659" cy="148692"/>
                          </a:xfrm>
                          <a:prstGeom prst="rect">
                            <a:avLst/>
                          </a:prstGeom>
                          <a:ln>
                            <a:noFill/>
                          </a:ln>
                        </wps:spPr>
                        <wps:txbx>
                          <w:txbxContent>
                            <w:p w14:paraId="27716464" w14:textId="77777777" w:rsidR="00B12D4A" w:rsidRDefault="00B12D4A">
                              <w:pPr>
                                <w:spacing w:after="160" w:line="259" w:lineRule="auto"/>
                                <w:ind w:left="0" w:right="0" w:firstLine="0"/>
                              </w:pPr>
                              <w:r>
                                <w:rPr>
                                  <w:w w:val="98"/>
                                  <w:sz w:val="20"/>
                                </w:rPr>
                                <w:t>Linear Fixed Effects Sample</w:t>
                              </w:r>
                            </w:p>
                          </w:txbxContent>
                        </wps:txbx>
                        <wps:bodyPr horzOverflow="overflow" vert="horz" lIns="0" tIns="0" rIns="0" bIns="0" rtlCol="0">
                          <a:noAutofit/>
                        </wps:bodyPr>
                      </wps:wsp>
                      <wps:wsp>
                        <wps:cNvPr id="1329" name="Rectangle 1329"/>
                        <wps:cNvSpPr/>
                        <wps:spPr>
                          <a:xfrm>
                            <a:off x="5729719" y="59856"/>
                            <a:ext cx="2354126" cy="148692"/>
                          </a:xfrm>
                          <a:prstGeom prst="rect">
                            <a:avLst/>
                          </a:prstGeom>
                          <a:ln>
                            <a:noFill/>
                          </a:ln>
                        </wps:spPr>
                        <wps:txbx>
                          <w:txbxContent>
                            <w:p w14:paraId="5EA79E1F" w14:textId="77777777" w:rsidR="00B12D4A" w:rsidRDefault="00B12D4A">
                              <w:pPr>
                                <w:spacing w:after="160" w:line="259" w:lineRule="auto"/>
                                <w:ind w:left="0" w:right="0" w:firstLine="0"/>
                              </w:pPr>
                              <w:r>
                                <w:rPr>
                                  <w:sz w:val="20"/>
                                </w:rPr>
                                <w:t>Local Randomization RDD Sample</w:t>
                              </w:r>
                            </w:p>
                          </w:txbxContent>
                        </wps:txbx>
                        <wps:bodyPr horzOverflow="overflow" vert="horz" lIns="0" tIns="0" rIns="0" bIns="0" rtlCol="0">
                          <a:noAutofit/>
                        </wps:bodyPr>
                      </wps:wsp>
                      <wps:wsp>
                        <wps:cNvPr id="1330" name="Shape 1330"/>
                        <wps:cNvSpPr/>
                        <wps:spPr>
                          <a:xfrm>
                            <a:off x="1894355" y="212943"/>
                            <a:ext cx="3105504" cy="0"/>
                          </a:xfrm>
                          <a:custGeom>
                            <a:avLst/>
                            <a:gdLst/>
                            <a:ahLst/>
                            <a:cxnLst/>
                            <a:rect l="0" t="0" r="0" b="0"/>
                            <a:pathLst>
                              <a:path w="3105504">
                                <a:moveTo>
                                  <a:pt x="0" y="0"/>
                                </a:moveTo>
                                <a:lnTo>
                                  <a:pt x="3105504" y="0"/>
                                </a:lnTo>
                              </a:path>
                            </a:pathLst>
                          </a:custGeom>
                          <a:ln w="3649" cap="flat">
                            <a:miter lim="127000"/>
                          </a:ln>
                        </wps:spPr>
                        <wps:style>
                          <a:lnRef idx="1">
                            <a:srgbClr val="000000"/>
                          </a:lnRef>
                          <a:fillRef idx="0">
                            <a:srgbClr val="000000">
                              <a:alpha val="0"/>
                            </a:srgbClr>
                          </a:fillRef>
                          <a:effectRef idx="0">
                            <a:scrgbClr r="0" g="0" b="0"/>
                          </a:effectRef>
                          <a:fontRef idx="none"/>
                        </wps:style>
                        <wps:bodyPr/>
                      </wps:wsp>
                      <wps:wsp>
                        <wps:cNvPr id="1331" name="Shape 1331"/>
                        <wps:cNvSpPr/>
                        <wps:spPr>
                          <a:xfrm>
                            <a:off x="5061974" y="212943"/>
                            <a:ext cx="3105513" cy="0"/>
                          </a:xfrm>
                          <a:custGeom>
                            <a:avLst/>
                            <a:gdLst/>
                            <a:ahLst/>
                            <a:cxnLst/>
                            <a:rect l="0" t="0" r="0" b="0"/>
                            <a:pathLst>
                              <a:path w="3105513">
                                <a:moveTo>
                                  <a:pt x="0" y="0"/>
                                </a:moveTo>
                                <a:lnTo>
                                  <a:pt x="3105513" y="0"/>
                                </a:lnTo>
                              </a:path>
                            </a:pathLst>
                          </a:custGeom>
                          <a:ln w="3649"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94A9FB" id="Group 35966" o:spid="_x0000_s1028" style="width:645.55pt;height:16.75pt;mso-position-horizontal-relative:char;mso-position-vertical-relative:line" coordsize="81985,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">
                <v:shape id="Shape 1327" o:spid="_x0000_s1029" style="position:absolute;width:81985;height:0;visibility:visible;mso-wrap-style:square;v-text-anchor:top" coordsize="8198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" path="m,l8198534,e" filled="f" strokeweight=".27031mm">
                  <v:stroke miterlimit="83231f" joinstyle="miter"/>
                  <v:path arrowok="t" textboxrect="0,0,8198534,0"/>
                </v:shape>
                <v:rect id="Rectangle 1328" o:spid="_x0000_s1030" style="position:absolute;left:27415;top:598;width:18767;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ZuTxwAAAN0AAAAPAAAAZHJzL2Rvd25yZXYueG1sRI9Ba8JA&#10;EIXvgv9hGaE33dRC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MdNm5PHAAAA3QAA&#10;AA8AAAAAAAAAAAAAAAAABwIAAGRycy9kb3ducmV2LnhtbFBLBQYAAAAAAwADALcAAAD7AgAAAAA=&#10;" filled="f" stroked="f">
                  <v:textbox inset="0,0,0,0">
                    <w:txbxContent>
                      <w:p w14:paraId="27716464" w14:textId="77777777" w:rsidR="00B12D4A" w:rsidRDefault="00B12D4A">
                        <w:pPr>
                          <w:spacing w:after="160" w:line="259" w:lineRule="auto"/>
                          <w:ind w:left="0" w:right="0" w:firstLine="0"/>
                        </w:pPr>
                        <w:r>
                          <w:rPr>
                            <w:w w:val="98"/>
                            <w:sz w:val="20"/>
                          </w:rPr>
                          <w:t>Linear Fixed Effects Sample</w:t>
                        </w:r>
                      </w:p>
                    </w:txbxContent>
                  </v:textbox>
                </v:rect>
                <v:rect id="Rectangle 1329" o:spid="_x0000_s1031" style="position:absolute;left:57297;top:598;width:23541;height:1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14:paraId="5EA79E1F" w14:textId="77777777" w:rsidR="00B12D4A" w:rsidRDefault="00B12D4A">
                        <w:pPr>
                          <w:spacing w:after="160" w:line="259" w:lineRule="auto"/>
                          <w:ind w:left="0" w:right="0" w:firstLine="0"/>
                        </w:pPr>
                        <w:r>
                          <w:rPr>
                            <w:sz w:val="20"/>
                          </w:rPr>
                          <w:t>Local Randomization RDD Sample</w:t>
                        </w:r>
                      </w:p>
                    </w:txbxContent>
                  </v:textbox>
                </v:rect>
                <v:shape id="Shape 1330" o:spid="_x0000_s1032" style="position:absolute;left:18943;top:2129;width:31055;height:0;visibility:visible;mso-wrap-style:square;v-text-anchor:top" coordsize="31055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" path="m,l3105504,e" filled="f" strokeweight=".1014mm">
                  <v:stroke miterlimit="83231f" joinstyle="miter"/>
                  <v:path arrowok="t" textboxrect="0,0,3105504,0"/>
                </v:shape>
                <v:shape id="Shape 1331" o:spid="_x0000_s1033" style="position:absolute;left:50619;top:2129;width:31055;height:0;visibility:visible;mso-wrap-style:square;v-text-anchor:top" coordsize="31055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" path="m,l3105513,e" filled="f" strokeweight=".1014mm">
                  <v:stroke miterlimit="83231f" joinstyle="miter"/>
                  <v:path arrowok="t" textboxrect="0,0,3105513,0"/>
                </v:shape>
                <w10:anchorlock/>
              </v:group>
            </w:pict>
          </mc:Fallback>
        </mc:AlternateContent>
      </w:r>
    </w:p>
    <w:tbl>
      <w:tblPr>
        <w:tblStyle w:val="TableGrid"/>
        <w:tblW w:w="12911" w:type="dxa"/>
        <w:tblInd w:w="49" w:type="dxa"/>
        <w:tblCellMar>
          <w:bottom w:w="30" w:type="dxa"/>
          <w:right w:w="208" w:type="dxa"/>
        </w:tblCellMar>
        <w:tblLook w:val="04A0" w:firstRow="1" w:lastRow="0" w:firstColumn="1" w:lastColumn="0" w:noHBand="0" w:noVBand="1"/>
      </w:tblPr>
      <w:tblGrid>
        <w:gridCol w:w="3124"/>
        <w:gridCol w:w="998"/>
        <w:gridCol w:w="936"/>
        <w:gridCol w:w="1076"/>
        <w:gridCol w:w="998"/>
        <w:gridCol w:w="932"/>
        <w:gridCol w:w="1047"/>
        <w:gridCol w:w="936"/>
        <w:gridCol w:w="1076"/>
        <w:gridCol w:w="998"/>
        <w:gridCol w:w="790"/>
      </w:tblGrid>
      <w:tr w:rsidR="005145D8" w14:paraId="43C962F1" w14:textId="77777777">
        <w:trPr>
          <w:trHeight w:val="716"/>
        </w:trPr>
        <w:tc>
          <w:tcPr>
            <w:tcW w:w="3126" w:type="dxa"/>
            <w:tcBorders>
              <w:top w:val="nil"/>
              <w:left w:val="nil"/>
              <w:bottom w:val="single" w:sz="4" w:space="0" w:color="000000"/>
              <w:right w:val="nil"/>
            </w:tcBorders>
          </w:tcPr>
          <w:p w14:paraId="3087F492" w14:textId="77777777" w:rsidR="000841EC" w:rsidRDefault="000841EC" w:rsidP="00EB1D73">
            <w:pPr>
              <w:spacing w:after="160" w:line="259" w:lineRule="auto"/>
              <w:ind w:left="0" w:right="0" w:firstLine="0"/>
            </w:pPr>
          </w:p>
        </w:tc>
        <w:tc>
          <w:tcPr>
            <w:tcW w:w="998" w:type="dxa"/>
            <w:tcBorders>
              <w:top w:val="nil"/>
              <w:left w:val="nil"/>
              <w:bottom w:val="single" w:sz="4" w:space="0" w:color="000000"/>
              <w:right w:val="nil"/>
            </w:tcBorders>
          </w:tcPr>
          <w:p w14:paraId="6ABE5D27" w14:textId="77777777" w:rsidR="000841EC" w:rsidRDefault="00EB1D73" w:rsidP="005145D8">
            <w:pPr>
              <w:spacing w:after="0" w:line="259" w:lineRule="auto"/>
              <w:ind w:left="0" w:right="0" w:firstLine="15"/>
            </w:pPr>
            <w:r>
              <w:rPr>
                <w:sz w:val="20"/>
              </w:rPr>
              <w:t>Control</w:t>
            </w:r>
          </w:p>
          <w:p w14:paraId="24089263" w14:textId="77777777" w:rsidR="000841EC" w:rsidRDefault="00EB1D73" w:rsidP="005145D8">
            <w:pPr>
              <w:spacing w:after="0" w:line="259" w:lineRule="auto"/>
              <w:ind w:left="0" w:right="0" w:firstLine="15"/>
            </w:pPr>
            <w:r>
              <w:rPr>
                <w:sz w:val="20"/>
              </w:rPr>
              <w:t>Mean</w:t>
            </w:r>
          </w:p>
          <w:p w14:paraId="77E4A50C" w14:textId="77777777" w:rsidR="000841EC" w:rsidRDefault="00EB1D73" w:rsidP="005145D8">
            <w:pPr>
              <w:spacing w:after="0" w:line="259" w:lineRule="auto"/>
              <w:ind w:left="0" w:right="0" w:firstLine="15"/>
            </w:pPr>
            <w:r>
              <w:rPr>
                <w:sz w:val="20"/>
              </w:rPr>
              <w:t>(</w:t>
            </w:r>
            <w:r>
              <w:rPr>
                <w:i/>
                <w:sz w:val="20"/>
              </w:rPr>
              <w:t>N</w:t>
            </w:r>
            <w:r>
              <w:rPr>
                <w:sz w:val="20"/>
              </w:rPr>
              <w:t>=9)</w:t>
            </w:r>
          </w:p>
        </w:tc>
        <w:tc>
          <w:tcPr>
            <w:tcW w:w="936" w:type="dxa"/>
            <w:tcBorders>
              <w:top w:val="nil"/>
              <w:left w:val="nil"/>
              <w:bottom w:val="single" w:sz="4" w:space="0" w:color="000000"/>
              <w:right w:val="nil"/>
            </w:tcBorders>
          </w:tcPr>
          <w:p w14:paraId="199CA955" w14:textId="77777777" w:rsidR="000841EC" w:rsidRDefault="00EB1D73" w:rsidP="005145D8">
            <w:pPr>
              <w:spacing w:after="0" w:line="259" w:lineRule="auto"/>
              <w:ind w:left="0" w:right="0" w:firstLine="0"/>
            </w:pPr>
            <w:r>
              <w:rPr>
                <w:sz w:val="20"/>
              </w:rPr>
              <w:t>Treated</w:t>
            </w:r>
          </w:p>
          <w:p w14:paraId="2A18F1FB" w14:textId="77777777" w:rsidR="000841EC" w:rsidRDefault="00EB1D73" w:rsidP="005145D8">
            <w:pPr>
              <w:spacing w:after="0" w:line="259" w:lineRule="auto"/>
              <w:ind w:left="0" w:right="0" w:firstLine="0"/>
            </w:pPr>
            <w:r>
              <w:rPr>
                <w:sz w:val="20"/>
              </w:rPr>
              <w:t>Mean</w:t>
            </w:r>
          </w:p>
          <w:p w14:paraId="1A07E455" w14:textId="77777777" w:rsidR="000841EC" w:rsidRDefault="00EB1D73" w:rsidP="005145D8">
            <w:pPr>
              <w:spacing w:after="0" w:line="259" w:lineRule="auto"/>
              <w:ind w:left="0" w:right="0" w:firstLine="0"/>
            </w:pPr>
            <w:r>
              <w:rPr>
                <w:sz w:val="20"/>
              </w:rPr>
              <w:t>(</w:t>
            </w:r>
            <w:r>
              <w:rPr>
                <w:i/>
                <w:sz w:val="20"/>
              </w:rPr>
              <w:t>N</w:t>
            </w:r>
            <w:r>
              <w:rPr>
                <w:sz w:val="20"/>
              </w:rPr>
              <w:t>=4)</w:t>
            </w:r>
          </w:p>
        </w:tc>
        <w:tc>
          <w:tcPr>
            <w:tcW w:w="1076" w:type="dxa"/>
            <w:tcBorders>
              <w:top w:val="nil"/>
              <w:left w:val="nil"/>
              <w:bottom w:val="single" w:sz="4" w:space="0" w:color="000000"/>
              <w:right w:val="nil"/>
            </w:tcBorders>
          </w:tcPr>
          <w:p w14:paraId="3BCF428F" w14:textId="77777777" w:rsidR="000841EC" w:rsidRDefault="00EB1D73">
            <w:pPr>
              <w:spacing w:after="0" w:line="259" w:lineRule="auto"/>
              <w:ind w:left="0" w:right="0" w:firstLine="15"/>
              <w:pPrChange w:id="571" w:author="Unknown" w:date="2021-02-10T19:00:00Z">
                <w:pPr>
                  <w:spacing w:after="0" w:line="259" w:lineRule="auto"/>
                  <w:ind w:left="0" w:right="0" w:firstLine="15"/>
                  <w:jc w:val="both"/>
                </w:pPr>
              </w:pPrChange>
            </w:pPr>
            <w:r>
              <w:rPr>
                <w:sz w:val="20"/>
              </w:rPr>
              <w:t>Std. Diff. in Means</w:t>
            </w:r>
          </w:p>
        </w:tc>
        <w:tc>
          <w:tcPr>
            <w:tcW w:w="998" w:type="dxa"/>
            <w:tcBorders>
              <w:top w:val="nil"/>
              <w:left w:val="nil"/>
              <w:bottom w:val="single" w:sz="4" w:space="0" w:color="000000"/>
              <w:right w:val="nil"/>
            </w:tcBorders>
          </w:tcPr>
          <w:p w14:paraId="19392BD6" w14:textId="77777777" w:rsidR="000841EC" w:rsidRDefault="00EB1D73" w:rsidP="005145D8">
            <w:pPr>
              <w:spacing w:after="0" w:line="259" w:lineRule="auto"/>
              <w:ind w:left="0" w:right="0" w:firstLine="15"/>
            </w:pPr>
            <w:r>
              <w:rPr>
                <w:sz w:val="20"/>
              </w:rPr>
              <w:t>RI p-value</w:t>
            </w:r>
          </w:p>
        </w:tc>
        <w:tc>
          <w:tcPr>
            <w:tcW w:w="932" w:type="dxa"/>
            <w:tcBorders>
              <w:top w:val="nil"/>
              <w:left w:val="nil"/>
              <w:bottom w:val="single" w:sz="4" w:space="0" w:color="000000"/>
              <w:right w:val="nil"/>
            </w:tcBorders>
          </w:tcPr>
          <w:p w14:paraId="415379F3" w14:textId="77777777" w:rsidR="000841EC" w:rsidRDefault="00EB1D73" w:rsidP="005145D8">
            <w:pPr>
              <w:spacing w:after="0" w:line="259" w:lineRule="auto"/>
              <w:ind w:left="0" w:right="0" w:firstLine="0"/>
            </w:pPr>
            <w:r>
              <w:rPr>
                <w:sz w:val="20"/>
              </w:rPr>
              <w:t>OLS</w:t>
            </w:r>
          </w:p>
          <w:p w14:paraId="3A7A2483" w14:textId="77777777" w:rsidR="000841EC" w:rsidRDefault="00EB1D73" w:rsidP="005145D8">
            <w:pPr>
              <w:spacing w:after="0" w:line="259" w:lineRule="auto"/>
              <w:ind w:left="0" w:right="0" w:firstLine="0"/>
            </w:pPr>
            <w:r>
              <w:rPr>
                <w:sz w:val="20"/>
              </w:rPr>
              <w:t>p-value</w:t>
            </w:r>
          </w:p>
        </w:tc>
        <w:tc>
          <w:tcPr>
            <w:tcW w:w="1047" w:type="dxa"/>
            <w:tcBorders>
              <w:top w:val="nil"/>
              <w:left w:val="nil"/>
              <w:bottom w:val="single" w:sz="4" w:space="0" w:color="000000"/>
              <w:right w:val="nil"/>
            </w:tcBorders>
          </w:tcPr>
          <w:p w14:paraId="7AD78922" w14:textId="77777777" w:rsidR="000841EC" w:rsidRDefault="00EB1D73" w:rsidP="005145D8">
            <w:pPr>
              <w:spacing w:after="0" w:line="259" w:lineRule="auto"/>
              <w:ind w:left="0" w:right="0" w:firstLine="0"/>
            </w:pPr>
            <w:r>
              <w:rPr>
                <w:sz w:val="20"/>
              </w:rPr>
              <w:t>Control</w:t>
            </w:r>
          </w:p>
          <w:p w14:paraId="39B4CB7F" w14:textId="77777777" w:rsidR="000841EC" w:rsidRDefault="00EB1D73" w:rsidP="005145D8">
            <w:pPr>
              <w:spacing w:after="0" w:line="259" w:lineRule="auto"/>
              <w:ind w:left="0" w:right="0" w:firstLine="0"/>
            </w:pPr>
            <w:r>
              <w:rPr>
                <w:sz w:val="20"/>
              </w:rPr>
              <w:t>Mean</w:t>
            </w:r>
          </w:p>
          <w:p w14:paraId="67EFA193" w14:textId="77777777" w:rsidR="000841EC" w:rsidRDefault="00EB1D73" w:rsidP="005145D8">
            <w:pPr>
              <w:spacing w:after="0" w:line="259" w:lineRule="auto"/>
              <w:ind w:left="0" w:right="0" w:firstLine="0"/>
            </w:pPr>
            <w:r>
              <w:rPr>
                <w:sz w:val="20"/>
              </w:rPr>
              <w:t>(</w:t>
            </w:r>
            <w:r>
              <w:rPr>
                <w:i/>
                <w:sz w:val="20"/>
              </w:rPr>
              <w:t>N</w:t>
            </w:r>
            <w:r>
              <w:rPr>
                <w:sz w:val="20"/>
              </w:rPr>
              <w:t>=11)</w:t>
            </w:r>
          </w:p>
        </w:tc>
        <w:tc>
          <w:tcPr>
            <w:tcW w:w="936" w:type="dxa"/>
            <w:tcBorders>
              <w:top w:val="nil"/>
              <w:left w:val="nil"/>
              <w:bottom w:val="single" w:sz="4" w:space="0" w:color="000000"/>
              <w:right w:val="nil"/>
            </w:tcBorders>
          </w:tcPr>
          <w:p w14:paraId="6F166774" w14:textId="77777777" w:rsidR="000841EC" w:rsidRDefault="00EB1D73" w:rsidP="005145D8">
            <w:pPr>
              <w:spacing w:after="0" w:line="259" w:lineRule="auto"/>
              <w:ind w:left="0" w:right="0" w:firstLine="0"/>
            </w:pPr>
            <w:r>
              <w:rPr>
                <w:sz w:val="20"/>
              </w:rPr>
              <w:t>Treated</w:t>
            </w:r>
          </w:p>
          <w:p w14:paraId="498BD24A" w14:textId="77777777" w:rsidR="000841EC" w:rsidRDefault="00EB1D73" w:rsidP="005145D8">
            <w:pPr>
              <w:spacing w:after="0" w:line="259" w:lineRule="auto"/>
              <w:ind w:left="0" w:right="0" w:firstLine="0"/>
            </w:pPr>
            <w:r>
              <w:rPr>
                <w:sz w:val="20"/>
              </w:rPr>
              <w:t>Mean</w:t>
            </w:r>
          </w:p>
          <w:p w14:paraId="140F322F" w14:textId="77777777" w:rsidR="000841EC" w:rsidRDefault="00EB1D73" w:rsidP="005145D8">
            <w:pPr>
              <w:spacing w:after="0" w:line="259" w:lineRule="auto"/>
              <w:ind w:left="0" w:right="0" w:firstLine="0"/>
            </w:pPr>
            <w:r>
              <w:rPr>
                <w:sz w:val="20"/>
              </w:rPr>
              <w:t>(</w:t>
            </w:r>
            <w:r>
              <w:rPr>
                <w:i/>
                <w:sz w:val="20"/>
              </w:rPr>
              <w:t>N</w:t>
            </w:r>
            <w:r>
              <w:rPr>
                <w:sz w:val="20"/>
              </w:rPr>
              <w:t>=4)</w:t>
            </w:r>
          </w:p>
        </w:tc>
        <w:tc>
          <w:tcPr>
            <w:tcW w:w="1076" w:type="dxa"/>
            <w:tcBorders>
              <w:top w:val="nil"/>
              <w:left w:val="nil"/>
              <w:bottom w:val="single" w:sz="4" w:space="0" w:color="000000"/>
              <w:right w:val="nil"/>
            </w:tcBorders>
          </w:tcPr>
          <w:p w14:paraId="2604EBA0" w14:textId="77777777" w:rsidR="000841EC" w:rsidRDefault="00EB1D73">
            <w:pPr>
              <w:spacing w:after="0" w:line="259" w:lineRule="auto"/>
              <w:ind w:left="0" w:right="0" w:firstLine="45"/>
              <w:pPrChange w:id="572" w:author="Unknown" w:date="2021-02-10T19:00:00Z">
                <w:pPr>
                  <w:spacing w:after="0" w:line="259" w:lineRule="auto"/>
                  <w:ind w:left="0" w:right="0" w:firstLine="45"/>
                  <w:jc w:val="both"/>
                </w:pPr>
              </w:pPrChange>
            </w:pPr>
            <w:r>
              <w:rPr>
                <w:sz w:val="20"/>
              </w:rPr>
              <w:t>Std. Diff. in Means</w:t>
            </w:r>
          </w:p>
        </w:tc>
        <w:tc>
          <w:tcPr>
            <w:tcW w:w="998" w:type="dxa"/>
            <w:tcBorders>
              <w:top w:val="nil"/>
              <w:left w:val="nil"/>
              <w:bottom w:val="single" w:sz="4" w:space="0" w:color="000000"/>
              <w:right w:val="nil"/>
            </w:tcBorders>
          </w:tcPr>
          <w:p w14:paraId="25D01598" w14:textId="77777777" w:rsidR="000841EC" w:rsidRDefault="00EB1D73" w:rsidP="005145D8">
            <w:pPr>
              <w:spacing w:after="0" w:line="259" w:lineRule="auto"/>
              <w:ind w:left="0" w:right="0" w:firstLine="0"/>
            </w:pPr>
            <w:r>
              <w:rPr>
                <w:sz w:val="20"/>
              </w:rPr>
              <w:t>RI p-value</w:t>
            </w:r>
          </w:p>
        </w:tc>
        <w:tc>
          <w:tcPr>
            <w:tcW w:w="790" w:type="dxa"/>
            <w:tcBorders>
              <w:top w:val="nil"/>
              <w:left w:val="nil"/>
              <w:bottom w:val="single" w:sz="4" w:space="0" w:color="000000"/>
              <w:right w:val="nil"/>
            </w:tcBorders>
          </w:tcPr>
          <w:p w14:paraId="3AD93219" w14:textId="77777777" w:rsidR="000841EC" w:rsidRDefault="00EB1D73" w:rsidP="005145D8">
            <w:pPr>
              <w:spacing w:after="0" w:line="259" w:lineRule="auto"/>
              <w:ind w:left="0" w:right="0" w:firstLine="0"/>
            </w:pPr>
            <w:r>
              <w:rPr>
                <w:sz w:val="20"/>
              </w:rPr>
              <w:t>OLS</w:t>
            </w:r>
          </w:p>
          <w:p w14:paraId="3963C6AB" w14:textId="77777777" w:rsidR="000841EC" w:rsidRDefault="00EB1D73" w:rsidP="005145D8">
            <w:pPr>
              <w:spacing w:after="0" w:line="259" w:lineRule="auto"/>
              <w:ind w:left="0" w:right="0" w:firstLine="0"/>
            </w:pPr>
            <w:r>
              <w:rPr>
                <w:sz w:val="20"/>
              </w:rPr>
              <w:t>p-value</w:t>
            </w:r>
          </w:p>
        </w:tc>
      </w:tr>
      <w:tr w:rsidR="005145D8" w14:paraId="16BB9EB1" w14:textId="77777777">
        <w:trPr>
          <w:trHeight w:val="774"/>
        </w:trPr>
        <w:tc>
          <w:tcPr>
            <w:tcW w:w="3126" w:type="dxa"/>
            <w:tcBorders>
              <w:top w:val="single" w:sz="4" w:space="0" w:color="000000"/>
              <w:left w:val="nil"/>
              <w:bottom w:val="nil"/>
              <w:right w:val="nil"/>
            </w:tcBorders>
          </w:tcPr>
          <w:p w14:paraId="1FE582B5" w14:textId="77777777" w:rsidR="000841EC" w:rsidRDefault="00EB1D73" w:rsidP="00EB1D73">
            <w:pPr>
              <w:spacing w:after="0" w:line="259" w:lineRule="auto"/>
              <w:ind w:left="0" w:right="0" w:firstLine="0"/>
            </w:pPr>
            <w:r>
              <w:rPr>
                <w:b/>
                <w:sz w:val="20"/>
              </w:rPr>
              <w:t>Budget</w:t>
            </w:r>
          </w:p>
          <w:p w14:paraId="42D41459" w14:textId="77777777" w:rsidR="000841EC" w:rsidRDefault="00EB1D73" w:rsidP="00EB1D73">
            <w:pPr>
              <w:spacing w:after="0" w:line="259" w:lineRule="auto"/>
              <w:ind w:left="0" w:right="0" w:firstLine="0"/>
            </w:pPr>
            <w:r>
              <w:rPr>
                <w:sz w:val="20"/>
              </w:rPr>
              <w:t>Budget Revenue (Billions of</w:t>
            </w:r>
          </w:p>
          <w:p w14:paraId="5D1D75D1" w14:textId="77777777" w:rsidR="000841EC" w:rsidRDefault="00EB1D73" w:rsidP="00EB1D73">
            <w:pPr>
              <w:spacing w:after="0" w:line="259" w:lineRule="auto"/>
              <w:ind w:left="0" w:right="0" w:firstLine="0"/>
            </w:pPr>
            <w:r>
              <w:rPr>
                <w:sz w:val="20"/>
              </w:rPr>
              <w:t>VND)</w:t>
            </w:r>
          </w:p>
        </w:tc>
        <w:tc>
          <w:tcPr>
            <w:tcW w:w="998" w:type="dxa"/>
            <w:tcBorders>
              <w:top w:val="single" w:sz="4" w:space="0" w:color="000000"/>
              <w:left w:val="nil"/>
              <w:bottom w:val="nil"/>
              <w:right w:val="nil"/>
            </w:tcBorders>
            <w:vAlign w:val="center"/>
          </w:tcPr>
          <w:p w14:paraId="4E3DCACF" w14:textId="77777777" w:rsidR="000841EC" w:rsidRDefault="00EB1D73" w:rsidP="005145D8">
            <w:pPr>
              <w:spacing w:after="0" w:line="259" w:lineRule="auto"/>
              <w:ind w:left="0" w:right="0" w:firstLine="15"/>
            </w:pPr>
            <w:r>
              <w:rPr>
                <w:sz w:val="20"/>
              </w:rPr>
              <w:t>2871.2</w:t>
            </w:r>
          </w:p>
        </w:tc>
        <w:tc>
          <w:tcPr>
            <w:tcW w:w="936" w:type="dxa"/>
            <w:tcBorders>
              <w:top w:val="single" w:sz="4" w:space="0" w:color="000000"/>
              <w:left w:val="nil"/>
              <w:bottom w:val="nil"/>
              <w:right w:val="nil"/>
            </w:tcBorders>
            <w:vAlign w:val="center"/>
          </w:tcPr>
          <w:p w14:paraId="339A5904" w14:textId="77777777" w:rsidR="000841EC" w:rsidRDefault="00EB1D73" w:rsidP="005145D8">
            <w:pPr>
              <w:spacing w:after="0" w:line="259" w:lineRule="auto"/>
              <w:ind w:left="0" w:right="0" w:firstLine="0"/>
            </w:pPr>
            <w:r>
              <w:rPr>
                <w:sz w:val="20"/>
              </w:rPr>
              <w:t>3753.2</w:t>
            </w:r>
          </w:p>
        </w:tc>
        <w:tc>
          <w:tcPr>
            <w:tcW w:w="1076" w:type="dxa"/>
            <w:tcBorders>
              <w:top w:val="single" w:sz="4" w:space="0" w:color="000000"/>
              <w:left w:val="nil"/>
              <w:bottom w:val="nil"/>
              <w:right w:val="nil"/>
            </w:tcBorders>
            <w:vAlign w:val="center"/>
          </w:tcPr>
          <w:p w14:paraId="4355C4EC" w14:textId="77777777" w:rsidR="000841EC" w:rsidRDefault="00EB1D73" w:rsidP="005145D8">
            <w:pPr>
              <w:spacing w:after="0" w:line="259" w:lineRule="auto"/>
              <w:ind w:left="0" w:right="0" w:firstLine="15"/>
            </w:pPr>
            <w:r>
              <w:rPr>
                <w:sz w:val="20"/>
              </w:rPr>
              <w:t>0.49</w:t>
            </w:r>
          </w:p>
        </w:tc>
        <w:tc>
          <w:tcPr>
            <w:tcW w:w="998" w:type="dxa"/>
            <w:tcBorders>
              <w:top w:val="single" w:sz="4" w:space="0" w:color="000000"/>
              <w:left w:val="nil"/>
              <w:bottom w:val="nil"/>
              <w:right w:val="nil"/>
            </w:tcBorders>
            <w:vAlign w:val="center"/>
          </w:tcPr>
          <w:p w14:paraId="4C705CBD" w14:textId="77777777" w:rsidR="000841EC" w:rsidRDefault="00EB1D73" w:rsidP="005145D8">
            <w:pPr>
              <w:spacing w:after="0" w:line="259" w:lineRule="auto"/>
              <w:ind w:left="0" w:right="0" w:firstLine="15"/>
            </w:pPr>
            <w:r>
              <w:rPr>
                <w:sz w:val="20"/>
              </w:rPr>
              <w:t>0.51</w:t>
            </w:r>
          </w:p>
        </w:tc>
        <w:tc>
          <w:tcPr>
            <w:tcW w:w="932" w:type="dxa"/>
            <w:tcBorders>
              <w:top w:val="single" w:sz="4" w:space="0" w:color="000000"/>
              <w:left w:val="nil"/>
              <w:bottom w:val="nil"/>
              <w:right w:val="nil"/>
            </w:tcBorders>
            <w:vAlign w:val="center"/>
          </w:tcPr>
          <w:p w14:paraId="0DA291AF" w14:textId="77777777" w:rsidR="000841EC" w:rsidRDefault="00EB1D73" w:rsidP="005145D8">
            <w:pPr>
              <w:spacing w:after="0" w:line="259" w:lineRule="auto"/>
              <w:ind w:left="0" w:right="0" w:firstLine="0"/>
            </w:pPr>
            <w:r>
              <w:rPr>
                <w:sz w:val="20"/>
              </w:rPr>
              <w:t>0.51</w:t>
            </w:r>
          </w:p>
        </w:tc>
        <w:tc>
          <w:tcPr>
            <w:tcW w:w="1047" w:type="dxa"/>
            <w:tcBorders>
              <w:top w:val="single" w:sz="4" w:space="0" w:color="000000"/>
              <w:left w:val="nil"/>
              <w:bottom w:val="nil"/>
              <w:right w:val="nil"/>
            </w:tcBorders>
            <w:vAlign w:val="center"/>
          </w:tcPr>
          <w:p w14:paraId="30BBA3F1" w14:textId="77777777" w:rsidR="000841EC" w:rsidRDefault="00EB1D73" w:rsidP="005145D8">
            <w:pPr>
              <w:spacing w:after="0" w:line="259" w:lineRule="auto"/>
              <w:ind w:left="0" w:right="0" w:firstLine="0"/>
            </w:pPr>
            <w:r>
              <w:rPr>
                <w:sz w:val="20"/>
              </w:rPr>
              <w:t>5576.0</w:t>
            </w:r>
          </w:p>
        </w:tc>
        <w:tc>
          <w:tcPr>
            <w:tcW w:w="936" w:type="dxa"/>
            <w:tcBorders>
              <w:top w:val="single" w:sz="4" w:space="0" w:color="000000"/>
              <w:left w:val="nil"/>
              <w:bottom w:val="nil"/>
              <w:right w:val="nil"/>
            </w:tcBorders>
            <w:vAlign w:val="center"/>
          </w:tcPr>
          <w:p w14:paraId="298D2553" w14:textId="77777777" w:rsidR="000841EC" w:rsidRDefault="00EB1D73" w:rsidP="005145D8">
            <w:pPr>
              <w:spacing w:after="0" w:line="259" w:lineRule="auto"/>
              <w:ind w:left="0" w:right="0" w:firstLine="0"/>
            </w:pPr>
            <w:r>
              <w:rPr>
                <w:sz w:val="20"/>
              </w:rPr>
              <w:t>3753.2</w:t>
            </w:r>
          </w:p>
        </w:tc>
        <w:tc>
          <w:tcPr>
            <w:tcW w:w="1076" w:type="dxa"/>
            <w:tcBorders>
              <w:top w:val="single" w:sz="4" w:space="0" w:color="000000"/>
              <w:left w:val="nil"/>
              <w:bottom w:val="nil"/>
              <w:right w:val="nil"/>
            </w:tcBorders>
            <w:vAlign w:val="center"/>
          </w:tcPr>
          <w:p w14:paraId="26DDB3A6" w14:textId="77777777" w:rsidR="000841EC" w:rsidRDefault="00EB1D73" w:rsidP="005145D8">
            <w:pPr>
              <w:spacing w:after="0" w:line="259" w:lineRule="auto"/>
              <w:ind w:left="0" w:right="0" w:firstLine="45"/>
            </w:pPr>
            <w:r>
              <w:rPr>
                <w:sz w:val="20"/>
              </w:rPr>
              <w:t>-0.20</w:t>
            </w:r>
          </w:p>
        </w:tc>
        <w:tc>
          <w:tcPr>
            <w:tcW w:w="998" w:type="dxa"/>
            <w:tcBorders>
              <w:top w:val="single" w:sz="4" w:space="0" w:color="000000"/>
              <w:left w:val="nil"/>
              <w:bottom w:val="nil"/>
              <w:right w:val="nil"/>
            </w:tcBorders>
            <w:vAlign w:val="center"/>
          </w:tcPr>
          <w:p w14:paraId="2241C09F" w14:textId="77777777" w:rsidR="000841EC" w:rsidRDefault="00EB1D73" w:rsidP="005145D8">
            <w:pPr>
              <w:spacing w:after="0" w:line="259" w:lineRule="auto"/>
              <w:ind w:left="0" w:right="0" w:firstLine="0"/>
            </w:pPr>
            <w:r>
              <w:rPr>
                <w:sz w:val="20"/>
              </w:rPr>
              <w:t>0.92</w:t>
            </w:r>
          </w:p>
        </w:tc>
        <w:tc>
          <w:tcPr>
            <w:tcW w:w="790" w:type="dxa"/>
            <w:tcBorders>
              <w:top w:val="single" w:sz="4" w:space="0" w:color="000000"/>
              <w:left w:val="nil"/>
              <w:bottom w:val="nil"/>
              <w:right w:val="nil"/>
            </w:tcBorders>
            <w:vAlign w:val="center"/>
          </w:tcPr>
          <w:p w14:paraId="4F875B05" w14:textId="77777777" w:rsidR="000841EC" w:rsidRDefault="00EB1D73" w:rsidP="005145D8">
            <w:pPr>
              <w:spacing w:after="0" w:line="259" w:lineRule="auto"/>
              <w:ind w:left="0" w:right="0" w:firstLine="0"/>
            </w:pPr>
            <w:r>
              <w:rPr>
                <w:sz w:val="20"/>
              </w:rPr>
              <w:t>0.71</w:t>
            </w:r>
          </w:p>
        </w:tc>
      </w:tr>
      <w:tr w:rsidR="005145D8" w14:paraId="06DD3947" w14:textId="77777777">
        <w:trPr>
          <w:trHeight w:val="503"/>
        </w:trPr>
        <w:tc>
          <w:tcPr>
            <w:tcW w:w="3126" w:type="dxa"/>
            <w:tcBorders>
              <w:top w:val="nil"/>
              <w:left w:val="nil"/>
              <w:bottom w:val="nil"/>
              <w:right w:val="nil"/>
            </w:tcBorders>
          </w:tcPr>
          <w:p w14:paraId="36C3B7E8" w14:textId="77777777" w:rsidR="000841EC" w:rsidRDefault="00EB1D73" w:rsidP="00EB1D73">
            <w:pPr>
              <w:spacing w:after="0" w:line="259" w:lineRule="auto"/>
              <w:ind w:left="0" w:right="0" w:firstLine="0"/>
              <w:jc w:val="center"/>
            </w:pPr>
            <w:r>
              <w:rPr>
                <w:sz w:val="20"/>
              </w:rPr>
              <w:t>Budget Expenditure (Billions of</w:t>
            </w:r>
          </w:p>
          <w:p w14:paraId="0D72FD53" w14:textId="77777777" w:rsidR="000841EC" w:rsidRDefault="00EB1D73" w:rsidP="00EB1D73">
            <w:pPr>
              <w:spacing w:after="0" w:line="259" w:lineRule="auto"/>
              <w:ind w:left="0" w:right="0" w:firstLine="0"/>
            </w:pPr>
            <w:r>
              <w:rPr>
                <w:sz w:val="20"/>
              </w:rPr>
              <w:t>VND)</w:t>
            </w:r>
          </w:p>
        </w:tc>
        <w:tc>
          <w:tcPr>
            <w:tcW w:w="998" w:type="dxa"/>
            <w:tcBorders>
              <w:top w:val="nil"/>
              <w:left w:val="nil"/>
              <w:bottom w:val="nil"/>
              <w:right w:val="nil"/>
            </w:tcBorders>
          </w:tcPr>
          <w:p w14:paraId="0F6D1BEB" w14:textId="77777777" w:rsidR="000841EC" w:rsidRDefault="00EB1D73" w:rsidP="005145D8">
            <w:pPr>
              <w:spacing w:after="0" w:line="259" w:lineRule="auto"/>
              <w:ind w:left="0" w:right="0" w:firstLine="15"/>
            </w:pPr>
            <w:r>
              <w:rPr>
                <w:sz w:val="20"/>
              </w:rPr>
              <w:t>5017.6</w:t>
            </w:r>
          </w:p>
        </w:tc>
        <w:tc>
          <w:tcPr>
            <w:tcW w:w="936" w:type="dxa"/>
            <w:tcBorders>
              <w:top w:val="nil"/>
              <w:left w:val="nil"/>
              <w:bottom w:val="nil"/>
              <w:right w:val="nil"/>
            </w:tcBorders>
          </w:tcPr>
          <w:p w14:paraId="67D4B3C7" w14:textId="77777777" w:rsidR="000841EC" w:rsidRDefault="00EB1D73" w:rsidP="005145D8">
            <w:pPr>
              <w:spacing w:after="0" w:line="259" w:lineRule="auto"/>
              <w:ind w:left="0" w:right="0" w:firstLine="0"/>
            </w:pPr>
            <w:r>
              <w:rPr>
                <w:sz w:val="20"/>
              </w:rPr>
              <w:t>4942.5</w:t>
            </w:r>
          </w:p>
        </w:tc>
        <w:tc>
          <w:tcPr>
            <w:tcW w:w="1076" w:type="dxa"/>
            <w:tcBorders>
              <w:top w:val="nil"/>
              <w:left w:val="nil"/>
              <w:bottom w:val="nil"/>
              <w:right w:val="nil"/>
            </w:tcBorders>
          </w:tcPr>
          <w:p w14:paraId="6601B5FA" w14:textId="77777777" w:rsidR="000841EC" w:rsidRDefault="00EB1D73" w:rsidP="005145D8">
            <w:pPr>
              <w:spacing w:after="0" w:line="259" w:lineRule="auto"/>
              <w:ind w:left="0" w:right="0" w:firstLine="15"/>
            </w:pPr>
            <w:r>
              <w:rPr>
                <w:sz w:val="20"/>
              </w:rPr>
              <w:t>-0.05</w:t>
            </w:r>
          </w:p>
        </w:tc>
        <w:tc>
          <w:tcPr>
            <w:tcW w:w="998" w:type="dxa"/>
            <w:tcBorders>
              <w:top w:val="nil"/>
              <w:left w:val="nil"/>
              <w:bottom w:val="nil"/>
              <w:right w:val="nil"/>
            </w:tcBorders>
          </w:tcPr>
          <w:p w14:paraId="6AAF2C1B" w14:textId="77777777" w:rsidR="000841EC" w:rsidRDefault="00EB1D73" w:rsidP="005145D8">
            <w:pPr>
              <w:spacing w:after="0" w:line="259" w:lineRule="auto"/>
              <w:ind w:left="0" w:right="0" w:firstLine="15"/>
            </w:pPr>
            <w:r>
              <w:rPr>
                <w:sz w:val="20"/>
              </w:rPr>
              <w:t>0.94</w:t>
            </w:r>
          </w:p>
        </w:tc>
        <w:tc>
          <w:tcPr>
            <w:tcW w:w="932" w:type="dxa"/>
            <w:tcBorders>
              <w:top w:val="nil"/>
              <w:left w:val="nil"/>
              <w:bottom w:val="nil"/>
              <w:right w:val="nil"/>
            </w:tcBorders>
          </w:tcPr>
          <w:p w14:paraId="5D3C046A" w14:textId="77777777" w:rsidR="000841EC" w:rsidRDefault="00EB1D73" w:rsidP="005145D8">
            <w:pPr>
              <w:spacing w:after="0" w:line="259" w:lineRule="auto"/>
              <w:ind w:left="0" w:right="0" w:firstLine="0"/>
            </w:pPr>
            <w:r>
              <w:rPr>
                <w:sz w:val="20"/>
              </w:rPr>
              <w:t>0.93</w:t>
            </w:r>
          </w:p>
        </w:tc>
        <w:tc>
          <w:tcPr>
            <w:tcW w:w="1047" w:type="dxa"/>
            <w:tcBorders>
              <w:top w:val="nil"/>
              <w:left w:val="nil"/>
              <w:bottom w:val="nil"/>
              <w:right w:val="nil"/>
            </w:tcBorders>
          </w:tcPr>
          <w:p w14:paraId="628232F8" w14:textId="77777777" w:rsidR="000841EC" w:rsidRDefault="00EB1D73" w:rsidP="005145D8">
            <w:pPr>
              <w:spacing w:after="0" w:line="259" w:lineRule="auto"/>
              <w:ind w:left="0" w:right="0" w:firstLine="0"/>
            </w:pPr>
            <w:r>
              <w:rPr>
                <w:sz w:val="20"/>
              </w:rPr>
              <w:t>5523.6</w:t>
            </w:r>
          </w:p>
        </w:tc>
        <w:tc>
          <w:tcPr>
            <w:tcW w:w="936" w:type="dxa"/>
            <w:tcBorders>
              <w:top w:val="nil"/>
              <w:left w:val="nil"/>
              <w:bottom w:val="nil"/>
              <w:right w:val="nil"/>
            </w:tcBorders>
          </w:tcPr>
          <w:p w14:paraId="37EA337A" w14:textId="77777777" w:rsidR="000841EC" w:rsidRDefault="00EB1D73" w:rsidP="005145D8">
            <w:pPr>
              <w:spacing w:after="0" w:line="259" w:lineRule="auto"/>
              <w:ind w:left="0" w:right="0" w:firstLine="0"/>
            </w:pPr>
            <w:r>
              <w:rPr>
                <w:sz w:val="20"/>
              </w:rPr>
              <w:t>4942.5</w:t>
            </w:r>
          </w:p>
        </w:tc>
        <w:tc>
          <w:tcPr>
            <w:tcW w:w="1076" w:type="dxa"/>
            <w:tcBorders>
              <w:top w:val="nil"/>
              <w:left w:val="nil"/>
              <w:bottom w:val="nil"/>
              <w:right w:val="nil"/>
            </w:tcBorders>
          </w:tcPr>
          <w:p w14:paraId="2EC5B1ED" w14:textId="77777777" w:rsidR="000841EC" w:rsidRDefault="00EB1D73" w:rsidP="005145D8">
            <w:pPr>
              <w:spacing w:after="0" w:line="259" w:lineRule="auto"/>
              <w:ind w:left="0" w:right="0" w:firstLine="45"/>
            </w:pPr>
            <w:r>
              <w:rPr>
                <w:sz w:val="20"/>
              </w:rPr>
              <w:t>-0.26</w:t>
            </w:r>
          </w:p>
        </w:tc>
        <w:tc>
          <w:tcPr>
            <w:tcW w:w="998" w:type="dxa"/>
            <w:tcBorders>
              <w:top w:val="nil"/>
              <w:left w:val="nil"/>
              <w:bottom w:val="nil"/>
              <w:right w:val="nil"/>
            </w:tcBorders>
          </w:tcPr>
          <w:p w14:paraId="7147AC6F" w14:textId="77777777" w:rsidR="000841EC" w:rsidRDefault="00EB1D73" w:rsidP="005145D8">
            <w:pPr>
              <w:spacing w:after="0" w:line="259" w:lineRule="auto"/>
              <w:ind w:left="0" w:right="0" w:firstLine="0"/>
            </w:pPr>
            <w:r>
              <w:rPr>
                <w:sz w:val="20"/>
              </w:rPr>
              <w:t>0.69</w:t>
            </w:r>
          </w:p>
        </w:tc>
        <w:tc>
          <w:tcPr>
            <w:tcW w:w="790" w:type="dxa"/>
            <w:tcBorders>
              <w:top w:val="nil"/>
              <w:left w:val="nil"/>
              <w:bottom w:val="nil"/>
              <w:right w:val="nil"/>
            </w:tcBorders>
          </w:tcPr>
          <w:p w14:paraId="65AF0845" w14:textId="77777777" w:rsidR="000841EC" w:rsidRDefault="00EB1D73" w:rsidP="005145D8">
            <w:pPr>
              <w:spacing w:after="0" w:line="259" w:lineRule="auto"/>
              <w:ind w:left="0" w:right="0" w:firstLine="0"/>
            </w:pPr>
            <w:r>
              <w:rPr>
                <w:sz w:val="20"/>
              </w:rPr>
              <w:t>0.64</w:t>
            </w:r>
          </w:p>
        </w:tc>
      </w:tr>
      <w:tr w:rsidR="005145D8" w14:paraId="5ED7CD19" w14:textId="77777777">
        <w:trPr>
          <w:trHeight w:val="501"/>
        </w:trPr>
        <w:tc>
          <w:tcPr>
            <w:tcW w:w="3126" w:type="dxa"/>
            <w:tcBorders>
              <w:top w:val="nil"/>
              <w:left w:val="nil"/>
              <w:bottom w:val="nil"/>
              <w:right w:val="nil"/>
            </w:tcBorders>
          </w:tcPr>
          <w:p w14:paraId="6FEB1615" w14:textId="77777777" w:rsidR="000841EC" w:rsidRDefault="00EB1D73" w:rsidP="00EB1D73">
            <w:pPr>
              <w:spacing w:after="0" w:line="259" w:lineRule="auto"/>
              <w:ind w:left="0" w:right="0" w:firstLine="0"/>
            </w:pPr>
            <w:r>
              <w:rPr>
                <w:b/>
                <w:sz w:val="20"/>
              </w:rPr>
              <w:t>Election</w:t>
            </w:r>
          </w:p>
          <w:p w14:paraId="28BB13CC" w14:textId="77777777" w:rsidR="000841EC" w:rsidRDefault="00EB1D73" w:rsidP="00EB1D73">
            <w:pPr>
              <w:spacing w:after="0" w:line="259" w:lineRule="auto"/>
              <w:ind w:left="0" w:right="0" w:firstLine="0"/>
            </w:pPr>
            <w:r>
              <w:rPr>
                <w:sz w:val="20"/>
              </w:rPr>
              <w:t>Number of Seats</w:t>
            </w:r>
          </w:p>
        </w:tc>
        <w:tc>
          <w:tcPr>
            <w:tcW w:w="998" w:type="dxa"/>
            <w:tcBorders>
              <w:top w:val="nil"/>
              <w:left w:val="nil"/>
              <w:bottom w:val="nil"/>
              <w:right w:val="nil"/>
            </w:tcBorders>
            <w:vAlign w:val="bottom"/>
          </w:tcPr>
          <w:p w14:paraId="2BF34FCE" w14:textId="77777777" w:rsidR="000841EC" w:rsidRDefault="00EB1D73" w:rsidP="005145D8">
            <w:pPr>
              <w:spacing w:after="0" w:line="259" w:lineRule="auto"/>
              <w:ind w:left="0" w:right="0" w:firstLine="15"/>
              <w:jc w:val="center"/>
            </w:pPr>
            <w:r>
              <w:rPr>
                <w:sz w:val="20"/>
              </w:rPr>
              <w:t>7.4</w:t>
            </w:r>
          </w:p>
        </w:tc>
        <w:tc>
          <w:tcPr>
            <w:tcW w:w="936" w:type="dxa"/>
            <w:tcBorders>
              <w:top w:val="nil"/>
              <w:left w:val="nil"/>
              <w:bottom w:val="nil"/>
              <w:right w:val="nil"/>
            </w:tcBorders>
            <w:vAlign w:val="bottom"/>
          </w:tcPr>
          <w:p w14:paraId="30494B62" w14:textId="77777777" w:rsidR="000841EC" w:rsidRDefault="00EB1D73" w:rsidP="005145D8">
            <w:pPr>
              <w:spacing w:after="0" w:line="259" w:lineRule="auto"/>
              <w:ind w:left="0" w:right="0" w:firstLine="0"/>
              <w:jc w:val="center"/>
            </w:pPr>
            <w:r>
              <w:rPr>
                <w:sz w:val="20"/>
              </w:rPr>
              <w:t>6.8</w:t>
            </w:r>
          </w:p>
        </w:tc>
        <w:tc>
          <w:tcPr>
            <w:tcW w:w="1076" w:type="dxa"/>
            <w:tcBorders>
              <w:top w:val="nil"/>
              <w:left w:val="nil"/>
              <w:bottom w:val="nil"/>
              <w:right w:val="nil"/>
            </w:tcBorders>
            <w:vAlign w:val="bottom"/>
          </w:tcPr>
          <w:p w14:paraId="06DDB543" w14:textId="77777777" w:rsidR="000841EC" w:rsidRDefault="00EB1D73" w:rsidP="005145D8">
            <w:pPr>
              <w:spacing w:after="0" w:line="259" w:lineRule="auto"/>
              <w:ind w:left="0" w:right="0" w:firstLine="15"/>
            </w:pPr>
            <w:r>
              <w:rPr>
                <w:sz w:val="20"/>
              </w:rPr>
              <w:t>-0.60</w:t>
            </w:r>
          </w:p>
        </w:tc>
        <w:tc>
          <w:tcPr>
            <w:tcW w:w="998" w:type="dxa"/>
            <w:tcBorders>
              <w:top w:val="nil"/>
              <w:left w:val="nil"/>
              <w:bottom w:val="nil"/>
              <w:right w:val="nil"/>
            </w:tcBorders>
            <w:vAlign w:val="bottom"/>
          </w:tcPr>
          <w:p w14:paraId="027F89D6" w14:textId="77777777" w:rsidR="000841EC" w:rsidRDefault="00EB1D73" w:rsidP="005145D8">
            <w:pPr>
              <w:spacing w:after="0" w:line="259" w:lineRule="auto"/>
              <w:ind w:left="0" w:right="0" w:firstLine="15"/>
            </w:pPr>
            <w:r>
              <w:rPr>
                <w:sz w:val="20"/>
              </w:rPr>
              <w:t>0.46</w:t>
            </w:r>
          </w:p>
        </w:tc>
        <w:tc>
          <w:tcPr>
            <w:tcW w:w="932" w:type="dxa"/>
            <w:tcBorders>
              <w:top w:val="nil"/>
              <w:left w:val="nil"/>
              <w:bottom w:val="nil"/>
              <w:right w:val="nil"/>
            </w:tcBorders>
            <w:vAlign w:val="bottom"/>
          </w:tcPr>
          <w:p w14:paraId="71D77696" w14:textId="77777777" w:rsidR="000841EC" w:rsidRDefault="00EB1D73" w:rsidP="005145D8">
            <w:pPr>
              <w:spacing w:after="0" w:line="259" w:lineRule="auto"/>
              <w:ind w:left="0" w:right="0" w:firstLine="0"/>
            </w:pPr>
            <w:r>
              <w:rPr>
                <w:sz w:val="20"/>
              </w:rPr>
              <w:t>0.31</w:t>
            </w:r>
          </w:p>
        </w:tc>
        <w:tc>
          <w:tcPr>
            <w:tcW w:w="1047" w:type="dxa"/>
            <w:tcBorders>
              <w:top w:val="nil"/>
              <w:left w:val="nil"/>
              <w:bottom w:val="nil"/>
              <w:right w:val="nil"/>
            </w:tcBorders>
            <w:vAlign w:val="bottom"/>
          </w:tcPr>
          <w:p w14:paraId="71ED39E6" w14:textId="77777777" w:rsidR="000841EC" w:rsidRDefault="00EB1D73" w:rsidP="005145D8">
            <w:pPr>
              <w:spacing w:after="0" w:line="259" w:lineRule="auto"/>
              <w:ind w:left="0" w:right="0" w:firstLine="0"/>
              <w:jc w:val="center"/>
            </w:pPr>
            <w:r>
              <w:rPr>
                <w:sz w:val="20"/>
              </w:rPr>
              <w:t>7.5</w:t>
            </w:r>
          </w:p>
        </w:tc>
        <w:tc>
          <w:tcPr>
            <w:tcW w:w="936" w:type="dxa"/>
            <w:tcBorders>
              <w:top w:val="nil"/>
              <w:left w:val="nil"/>
              <w:bottom w:val="nil"/>
              <w:right w:val="nil"/>
            </w:tcBorders>
            <w:vAlign w:val="bottom"/>
          </w:tcPr>
          <w:p w14:paraId="34D32291" w14:textId="77777777" w:rsidR="000841EC" w:rsidRDefault="00EB1D73" w:rsidP="005145D8">
            <w:pPr>
              <w:spacing w:after="0" w:line="259" w:lineRule="auto"/>
              <w:ind w:left="0" w:right="0" w:firstLine="0"/>
              <w:jc w:val="center"/>
            </w:pPr>
            <w:r>
              <w:rPr>
                <w:sz w:val="20"/>
              </w:rPr>
              <w:t>6.8</w:t>
            </w:r>
          </w:p>
        </w:tc>
        <w:tc>
          <w:tcPr>
            <w:tcW w:w="1076" w:type="dxa"/>
            <w:tcBorders>
              <w:top w:val="nil"/>
              <w:left w:val="nil"/>
              <w:bottom w:val="nil"/>
              <w:right w:val="nil"/>
            </w:tcBorders>
            <w:vAlign w:val="bottom"/>
          </w:tcPr>
          <w:p w14:paraId="22E1F1D0" w14:textId="77777777" w:rsidR="000841EC" w:rsidRDefault="00EB1D73" w:rsidP="005145D8">
            <w:pPr>
              <w:spacing w:after="0" w:line="259" w:lineRule="auto"/>
              <w:ind w:left="0" w:right="0" w:firstLine="45"/>
            </w:pPr>
            <w:r>
              <w:rPr>
                <w:sz w:val="20"/>
              </w:rPr>
              <w:t>-0.71</w:t>
            </w:r>
          </w:p>
        </w:tc>
        <w:tc>
          <w:tcPr>
            <w:tcW w:w="998" w:type="dxa"/>
            <w:tcBorders>
              <w:top w:val="nil"/>
              <w:left w:val="nil"/>
              <w:bottom w:val="nil"/>
              <w:right w:val="nil"/>
            </w:tcBorders>
            <w:vAlign w:val="bottom"/>
          </w:tcPr>
          <w:p w14:paraId="510689EF" w14:textId="77777777" w:rsidR="000841EC" w:rsidRDefault="00EB1D73" w:rsidP="005145D8">
            <w:pPr>
              <w:spacing w:after="0" w:line="259" w:lineRule="auto"/>
              <w:ind w:left="0" w:right="0" w:firstLine="0"/>
            </w:pPr>
            <w:r>
              <w:rPr>
                <w:sz w:val="20"/>
              </w:rPr>
              <w:t>0.16</w:t>
            </w:r>
          </w:p>
        </w:tc>
        <w:tc>
          <w:tcPr>
            <w:tcW w:w="790" w:type="dxa"/>
            <w:tcBorders>
              <w:top w:val="nil"/>
              <w:left w:val="nil"/>
              <w:bottom w:val="nil"/>
              <w:right w:val="nil"/>
            </w:tcBorders>
            <w:vAlign w:val="bottom"/>
          </w:tcPr>
          <w:p w14:paraId="02E679B5" w14:textId="77777777" w:rsidR="000841EC" w:rsidRDefault="00EB1D73" w:rsidP="005145D8">
            <w:pPr>
              <w:spacing w:after="0" w:line="259" w:lineRule="auto"/>
              <w:ind w:left="0" w:right="0" w:firstLine="0"/>
            </w:pPr>
            <w:r>
              <w:rPr>
                <w:sz w:val="20"/>
              </w:rPr>
              <w:t>0.23</w:t>
            </w:r>
          </w:p>
        </w:tc>
      </w:tr>
      <w:tr w:rsidR="005145D8" w14:paraId="3AD5979D" w14:textId="77777777">
        <w:trPr>
          <w:trHeight w:val="236"/>
        </w:trPr>
        <w:tc>
          <w:tcPr>
            <w:tcW w:w="3126" w:type="dxa"/>
            <w:tcBorders>
              <w:top w:val="nil"/>
              <w:left w:val="nil"/>
              <w:bottom w:val="nil"/>
              <w:right w:val="nil"/>
            </w:tcBorders>
          </w:tcPr>
          <w:p w14:paraId="17E428B4" w14:textId="77777777" w:rsidR="000841EC" w:rsidRDefault="00EB1D73" w:rsidP="00EB1D73">
            <w:pPr>
              <w:spacing w:after="0" w:line="259" w:lineRule="auto"/>
              <w:ind w:left="0" w:right="0" w:firstLine="0"/>
            </w:pPr>
            <w:r>
              <w:rPr>
                <w:sz w:val="20"/>
              </w:rPr>
              <w:t>Number of Candidates</w:t>
            </w:r>
          </w:p>
        </w:tc>
        <w:tc>
          <w:tcPr>
            <w:tcW w:w="998" w:type="dxa"/>
            <w:tcBorders>
              <w:top w:val="nil"/>
              <w:left w:val="nil"/>
              <w:bottom w:val="nil"/>
              <w:right w:val="nil"/>
            </w:tcBorders>
          </w:tcPr>
          <w:p w14:paraId="26FA4C19" w14:textId="77777777" w:rsidR="000841EC" w:rsidRDefault="00EB1D73" w:rsidP="005145D8">
            <w:pPr>
              <w:spacing w:after="0" w:line="259" w:lineRule="auto"/>
              <w:ind w:left="0" w:right="0" w:firstLine="15"/>
              <w:jc w:val="center"/>
            </w:pPr>
            <w:r>
              <w:rPr>
                <w:sz w:val="20"/>
              </w:rPr>
              <w:t>13.2</w:t>
            </w:r>
          </w:p>
        </w:tc>
        <w:tc>
          <w:tcPr>
            <w:tcW w:w="936" w:type="dxa"/>
            <w:tcBorders>
              <w:top w:val="nil"/>
              <w:left w:val="nil"/>
              <w:bottom w:val="nil"/>
              <w:right w:val="nil"/>
            </w:tcBorders>
          </w:tcPr>
          <w:p w14:paraId="6B46123A" w14:textId="77777777" w:rsidR="000841EC" w:rsidRDefault="00EB1D73" w:rsidP="005145D8">
            <w:pPr>
              <w:spacing w:after="0" w:line="259" w:lineRule="auto"/>
              <w:ind w:left="0" w:right="0" w:firstLine="0"/>
              <w:jc w:val="center"/>
            </w:pPr>
            <w:r>
              <w:rPr>
                <w:sz w:val="20"/>
              </w:rPr>
              <w:t>11.8</w:t>
            </w:r>
          </w:p>
        </w:tc>
        <w:tc>
          <w:tcPr>
            <w:tcW w:w="1076" w:type="dxa"/>
            <w:tcBorders>
              <w:top w:val="nil"/>
              <w:left w:val="nil"/>
              <w:bottom w:val="nil"/>
              <w:right w:val="nil"/>
            </w:tcBorders>
          </w:tcPr>
          <w:p w14:paraId="7A362F48" w14:textId="77777777" w:rsidR="000841EC" w:rsidRDefault="00EB1D73" w:rsidP="005145D8">
            <w:pPr>
              <w:spacing w:after="0" w:line="259" w:lineRule="auto"/>
              <w:ind w:left="0" w:right="0" w:firstLine="15"/>
            </w:pPr>
            <w:r>
              <w:rPr>
                <w:sz w:val="20"/>
              </w:rPr>
              <w:t>-0.77</w:t>
            </w:r>
          </w:p>
        </w:tc>
        <w:tc>
          <w:tcPr>
            <w:tcW w:w="998" w:type="dxa"/>
            <w:tcBorders>
              <w:top w:val="nil"/>
              <w:left w:val="nil"/>
              <w:bottom w:val="nil"/>
              <w:right w:val="nil"/>
            </w:tcBorders>
          </w:tcPr>
          <w:p w14:paraId="0BC0D2DF" w14:textId="77777777" w:rsidR="000841EC" w:rsidRDefault="00EB1D73" w:rsidP="005145D8">
            <w:pPr>
              <w:spacing w:after="0" w:line="259" w:lineRule="auto"/>
              <w:ind w:left="0" w:right="0" w:firstLine="15"/>
            </w:pPr>
            <w:r>
              <w:rPr>
                <w:sz w:val="20"/>
              </w:rPr>
              <w:t>0.30</w:t>
            </w:r>
          </w:p>
        </w:tc>
        <w:tc>
          <w:tcPr>
            <w:tcW w:w="932" w:type="dxa"/>
            <w:tcBorders>
              <w:top w:val="nil"/>
              <w:left w:val="nil"/>
              <w:bottom w:val="nil"/>
              <w:right w:val="nil"/>
            </w:tcBorders>
          </w:tcPr>
          <w:p w14:paraId="7F667645" w14:textId="77777777" w:rsidR="000841EC" w:rsidRDefault="00EB1D73" w:rsidP="005145D8">
            <w:pPr>
              <w:spacing w:after="0" w:line="259" w:lineRule="auto"/>
              <w:ind w:left="0" w:right="0" w:firstLine="0"/>
            </w:pPr>
            <w:r>
              <w:rPr>
                <w:sz w:val="20"/>
              </w:rPr>
              <w:t>0.23</w:t>
            </w:r>
          </w:p>
        </w:tc>
        <w:tc>
          <w:tcPr>
            <w:tcW w:w="1047" w:type="dxa"/>
            <w:tcBorders>
              <w:top w:val="nil"/>
              <w:left w:val="nil"/>
              <w:bottom w:val="nil"/>
              <w:right w:val="nil"/>
            </w:tcBorders>
          </w:tcPr>
          <w:p w14:paraId="18D43D4A" w14:textId="77777777" w:rsidR="000841EC" w:rsidRDefault="00EB1D73" w:rsidP="005145D8">
            <w:pPr>
              <w:spacing w:after="0" w:line="259" w:lineRule="auto"/>
              <w:ind w:left="0" w:right="0" w:firstLine="0"/>
              <w:jc w:val="center"/>
            </w:pPr>
            <w:r>
              <w:rPr>
                <w:sz w:val="20"/>
              </w:rPr>
              <w:t>13.4</w:t>
            </w:r>
          </w:p>
        </w:tc>
        <w:tc>
          <w:tcPr>
            <w:tcW w:w="936" w:type="dxa"/>
            <w:tcBorders>
              <w:top w:val="nil"/>
              <w:left w:val="nil"/>
              <w:bottom w:val="nil"/>
              <w:right w:val="nil"/>
            </w:tcBorders>
          </w:tcPr>
          <w:p w14:paraId="213FFC0D" w14:textId="77777777" w:rsidR="000841EC" w:rsidRDefault="00EB1D73" w:rsidP="005145D8">
            <w:pPr>
              <w:spacing w:after="0" w:line="259" w:lineRule="auto"/>
              <w:ind w:left="0" w:right="0" w:firstLine="0"/>
              <w:jc w:val="center"/>
            </w:pPr>
            <w:r>
              <w:rPr>
                <w:sz w:val="20"/>
              </w:rPr>
              <w:t>11.8</w:t>
            </w:r>
          </w:p>
        </w:tc>
        <w:tc>
          <w:tcPr>
            <w:tcW w:w="1076" w:type="dxa"/>
            <w:tcBorders>
              <w:top w:val="nil"/>
              <w:left w:val="nil"/>
              <w:bottom w:val="nil"/>
              <w:right w:val="nil"/>
            </w:tcBorders>
          </w:tcPr>
          <w:p w14:paraId="2EB55318" w14:textId="77777777" w:rsidR="000841EC" w:rsidRDefault="00EB1D73" w:rsidP="005145D8">
            <w:pPr>
              <w:spacing w:after="0" w:line="259" w:lineRule="auto"/>
              <w:ind w:left="0" w:right="0" w:firstLine="45"/>
            </w:pPr>
            <w:r>
              <w:rPr>
                <w:sz w:val="20"/>
              </w:rPr>
              <w:t>-0.87</w:t>
            </w:r>
          </w:p>
        </w:tc>
        <w:tc>
          <w:tcPr>
            <w:tcW w:w="998" w:type="dxa"/>
            <w:tcBorders>
              <w:top w:val="nil"/>
              <w:left w:val="nil"/>
              <w:bottom w:val="nil"/>
              <w:right w:val="nil"/>
            </w:tcBorders>
          </w:tcPr>
          <w:p w14:paraId="7D41876C" w14:textId="77777777" w:rsidR="000841EC" w:rsidRDefault="00EB1D73" w:rsidP="005145D8">
            <w:pPr>
              <w:spacing w:after="0" w:line="259" w:lineRule="auto"/>
              <w:ind w:left="0" w:right="0" w:firstLine="0"/>
            </w:pPr>
            <w:r>
              <w:rPr>
                <w:sz w:val="20"/>
              </w:rPr>
              <w:t>0.13</w:t>
            </w:r>
          </w:p>
        </w:tc>
        <w:tc>
          <w:tcPr>
            <w:tcW w:w="790" w:type="dxa"/>
            <w:tcBorders>
              <w:top w:val="nil"/>
              <w:left w:val="nil"/>
              <w:bottom w:val="nil"/>
              <w:right w:val="nil"/>
            </w:tcBorders>
          </w:tcPr>
          <w:p w14:paraId="55F533EB" w14:textId="77777777" w:rsidR="000841EC" w:rsidRDefault="00EB1D73" w:rsidP="005145D8">
            <w:pPr>
              <w:spacing w:after="0" w:line="259" w:lineRule="auto"/>
              <w:ind w:left="0" w:right="0" w:firstLine="0"/>
            </w:pPr>
            <w:r>
              <w:rPr>
                <w:sz w:val="20"/>
              </w:rPr>
              <w:t>0.17</w:t>
            </w:r>
          </w:p>
        </w:tc>
      </w:tr>
      <w:tr w:rsidR="005145D8" w14:paraId="749ED9D0" w14:textId="77777777">
        <w:trPr>
          <w:trHeight w:val="266"/>
        </w:trPr>
        <w:tc>
          <w:tcPr>
            <w:tcW w:w="3126" w:type="dxa"/>
            <w:tcBorders>
              <w:top w:val="nil"/>
              <w:left w:val="nil"/>
              <w:bottom w:val="nil"/>
              <w:right w:val="nil"/>
            </w:tcBorders>
          </w:tcPr>
          <w:p w14:paraId="2F262253" w14:textId="77777777" w:rsidR="000841EC" w:rsidRDefault="00EB1D73" w:rsidP="00EB1D73">
            <w:pPr>
              <w:spacing w:after="0" w:line="259" w:lineRule="auto"/>
              <w:ind w:left="0" w:right="0" w:firstLine="0"/>
            </w:pPr>
            <w:r>
              <w:rPr>
                <w:sz w:val="20"/>
              </w:rPr>
              <w:t>Number of Central Candidates</w:t>
            </w:r>
          </w:p>
        </w:tc>
        <w:tc>
          <w:tcPr>
            <w:tcW w:w="998" w:type="dxa"/>
            <w:tcBorders>
              <w:top w:val="nil"/>
              <w:left w:val="nil"/>
              <w:bottom w:val="nil"/>
              <w:right w:val="nil"/>
            </w:tcBorders>
          </w:tcPr>
          <w:p w14:paraId="64FF9E25" w14:textId="77777777" w:rsidR="000841EC" w:rsidRDefault="00EB1D73" w:rsidP="005145D8">
            <w:pPr>
              <w:spacing w:after="0" w:line="259" w:lineRule="auto"/>
              <w:ind w:left="0" w:right="0" w:firstLine="15"/>
              <w:jc w:val="center"/>
            </w:pPr>
            <w:r>
              <w:rPr>
                <w:sz w:val="20"/>
              </w:rPr>
              <w:t>3.1</w:t>
            </w:r>
          </w:p>
        </w:tc>
        <w:tc>
          <w:tcPr>
            <w:tcW w:w="936" w:type="dxa"/>
            <w:tcBorders>
              <w:top w:val="nil"/>
              <w:left w:val="nil"/>
              <w:bottom w:val="nil"/>
              <w:right w:val="nil"/>
            </w:tcBorders>
          </w:tcPr>
          <w:p w14:paraId="3D62E308" w14:textId="77777777" w:rsidR="000841EC" w:rsidRDefault="00EB1D73" w:rsidP="005145D8">
            <w:pPr>
              <w:spacing w:after="0" w:line="259" w:lineRule="auto"/>
              <w:ind w:left="0" w:right="0" w:firstLine="0"/>
              <w:jc w:val="center"/>
            </w:pPr>
            <w:r>
              <w:rPr>
                <w:sz w:val="20"/>
              </w:rPr>
              <w:t>2.5</w:t>
            </w:r>
          </w:p>
        </w:tc>
        <w:tc>
          <w:tcPr>
            <w:tcW w:w="1076" w:type="dxa"/>
            <w:tcBorders>
              <w:top w:val="nil"/>
              <w:left w:val="nil"/>
              <w:bottom w:val="nil"/>
              <w:right w:val="nil"/>
            </w:tcBorders>
          </w:tcPr>
          <w:p w14:paraId="15AC91D6" w14:textId="77777777" w:rsidR="000841EC" w:rsidRDefault="00EB1D73" w:rsidP="005145D8">
            <w:pPr>
              <w:spacing w:after="0" w:line="259" w:lineRule="auto"/>
              <w:ind w:left="0" w:right="0" w:firstLine="15"/>
            </w:pPr>
            <w:r>
              <w:rPr>
                <w:sz w:val="20"/>
              </w:rPr>
              <w:t>-0.81</w:t>
            </w:r>
          </w:p>
        </w:tc>
        <w:tc>
          <w:tcPr>
            <w:tcW w:w="998" w:type="dxa"/>
            <w:tcBorders>
              <w:top w:val="nil"/>
              <w:left w:val="nil"/>
              <w:bottom w:val="nil"/>
              <w:right w:val="nil"/>
            </w:tcBorders>
          </w:tcPr>
          <w:p w14:paraId="18636FBF" w14:textId="77777777" w:rsidR="000841EC" w:rsidRDefault="00EB1D73" w:rsidP="005145D8">
            <w:pPr>
              <w:spacing w:after="0" w:line="259" w:lineRule="auto"/>
              <w:ind w:left="0" w:right="0" w:firstLine="15"/>
            </w:pPr>
            <w:r>
              <w:rPr>
                <w:sz w:val="20"/>
              </w:rPr>
              <w:t>0.33</w:t>
            </w:r>
          </w:p>
        </w:tc>
        <w:tc>
          <w:tcPr>
            <w:tcW w:w="932" w:type="dxa"/>
            <w:tcBorders>
              <w:top w:val="nil"/>
              <w:left w:val="nil"/>
              <w:bottom w:val="nil"/>
              <w:right w:val="nil"/>
            </w:tcBorders>
          </w:tcPr>
          <w:p w14:paraId="39C2C449" w14:textId="77777777" w:rsidR="000841EC" w:rsidRDefault="00EB1D73" w:rsidP="005145D8">
            <w:pPr>
              <w:spacing w:after="0" w:line="259" w:lineRule="auto"/>
              <w:ind w:left="0" w:right="0" w:firstLine="0"/>
            </w:pPr>
            <w:r>
              <w:rPr>
                <w:sz w:val="20"/>
              </w:rPr>
              <w:t>0.17</w:t>
            </w:r>
          </w:p>
        </w:tc>
        <w:tc>
          <w:tcPr>
            <w:tcW w:w="1047" w:type="dxa"/>
            <w:tcBorders>
              <w:top w:val="nil"/>
              <w:left w:val="nil"/>
              <w:bottom w:val="nil"/>
              <w:right w:val="nil"/>
            </w:tcBorders>
          </w:tcPr>
          <w:p w14:paraId="7FF0EC72" w14:textId="77777777" w:rsidR="000841EC" w:rsidRDefault="00EB1D73" w:rsidP="005145D8">
            <w:pPr>
              <w:spacing w:after="0" w:line="259" w:lineRule="auto"/>
              <w:ind w:left="0" w:right="0" w:firstLine="0"/>
              <w:jc w:val="center"/>
            </w:pPr>
            <w:r>
              <w:rPr>
                <w:sz w:val="20"/>
              </w:rPr>
              <w:t>3.2</w:t>
            </w:r>
          </w:p>
        </w:tc>
        <w:tc>
          <w:tcPr>
            <w:tcW w:w="936" w:type="dxa"/>
            <w:tcBorders>
              <w:top w:val="nil"/>
              <w:left w:val="nil"/>
              <w:bottom w:val="nil"/>
              <w:right w:val="nil"/>
            </w:tcBorders>
          </w:tcPr>
          <w:p w14:paraId="58ABE000" w14:textId="77777777" w:rsidR="000841EC" w:rsidRDefault="00EB1D73" w:rsidP="005145D8">
            <w:pPr>
              <w:spacing w:after="0" w:line="259" w:lineRule="auto"/>
              <w:ind w:left="0" w:right="0" w:firstLine="0"/>
              <w:jc w:val="center"/>
            </w:pPr>
            <w:r>
              <w:rPr>
                <w:sz w:val="20"/>
              </w:rPr>
              <w:t>2.5</w:t>
            </w:r>
          </w:p>
        </w:tc>
        <w:tc>
          <w:tcPr>
            <w:tcW w:w="1076" w:type="dxa"/>
            <w:tcBorders>
              <w:top w:val="nil"/>
              <w:left w:val="nil"/>
              <w:bottom w:val="nil"/>
              <w:right w:val="nil"/>
            </w:tcBorders>
          </w:tcPr>
          <w:p w14:paraId="54BD5350" w14:textId="77777777" w:rsidR="000841EC" w:rsidRDefault="00EB1D73" w:rsidP="005145D8">
            <w:pPr>
              <w:spacing w:after="0" w:line="259" w:lineRule="auto"/>
              <w:ind w:left="0" w:right="0" w:firstLine="45"/>
            </w:pPr>
            <w:r>
              <w:rPr>
                <w:sz w:val="20"/>
              </w:rPr>
              <w:t>-0.91</w:t>
            </w:r>
          </w:p>
        </w:tc>
        <w:tc>
          <w:tcPr>
            <w:tcW w:w="998" w:type="dxa"/>
            <w:tcBorders>
              <w:top w:val="nil"/>
              <w:left w:val="nil"/>
              <w:bottom w:val="nil"/>
              <w:right w:val="nil"/>
            </w:tcBorders>
          </w:tcPr>
          <w:p w14:paraId="7E3212CE" w14:textId="77777777" w:rsidR="000841EC" w:rsidRDefault="00EB1D73" w:rsidP="005145D8">
            <w:pPr>
              <w:spacing w:after="0" w:line="259" w:lineRule="auto"/>
              <w:ind w:left="0" w:right="0" w:firstLine="0"/>
            </w:pPr>
            <w:r>
              <w:rPr>
                <w:sz w:val="20"/>
              </w:rPr>
              <w:t>0.07</w:t>
            </w:r>
          </w:p>
        </w:tc>
        <w:tc>
          <w:tcPr>
            <w:tcW w:w="790" w:type="dxa"/>
            <w:tcBorders>
              <w:top w:val="nil"/>
              <w:left w:val="nil"/>
              <w:bottom w:val="nil"/>
              <w:right w:val="nil"/>
            </w:tcBorders>
          </w:tcPr>
          <w:p w14:paraId="62085482" w14:textId="77777777" w:rsidR="000841EC" w:rsidRDefault="00EB1D73" w:rsidP="005145D8">
            <w:pPr>
              <w:spacing w:after="0" w:line="259" w:lineRule="auto"/>
              <w:ind w:left="0" w:right="0" w:firstLine="0"/>
            </w:pPr>
            <w:r>
              <w:rPr>
                <w:sz w:val="20"/>
              </w:rPr>
              <w:t>0.13</w:t>
            </w:r>
          </w:p>
        </w:tc>
      </w:tr>
      <w:tr w:rsidR="005145D8" w14:paraId="55255625" w14:textId="77777777">
        <w:trPr>
          <w:trHeight w:val="504"/>
        </w:trPr>
        <w:tc>
          <w:tcPr>
            <w:tcW w:w="3126" w:type="dxa"/>
            <w:tcBorders>
              <w:top w:val="nil"/>
              <w:left w:val="nil"/>
              <w:bottom w:val="nil"/>
              <w:right w:val="nil"/>
            </w:tcBorders>
          </w:tcPr>
          <w:p w14:paraId="0D16F18F" w14:textId="77777777" w:rsidR="000841EC" w:rsidRDefault="00EB1D73" w:rsidP="00EB1D73">
            <w:pPr>
              <w:spacing w:after="5" w:line="259" w:lineRule="auto"/>
              <w:ind w:left="0" w:right="0" w:firstLine="0"/>
            </w:pPr>
            <w:r>
              <w:rPr>
                <w:b/>
                <w:sz w:val="20"/>
              </w:rPr>
              <w:t>Structural Condition</w:t>
            </w:r>
          </w:p>
          <w:p w14:paraId="443DAB21" w14:textId="77777777" w:rsidR="000841EC" w:rsidRDefault="00EB1D73" w:rsidP="00EB1D73">
            <w:pPr>
              <w:spacing w:after="0" w:line="259" w:lineRule="auto"/>
              <w:ind w:left="0" w:right="0" w:firstLine="0"/>
              <w:jc w:val="center"/>
            </w:pPr>
            <w:r>
              <w:rPr>
                <w:sz w:val="20"/>
              </w:rPr>
              <w:t>Surface Area (Thousands Km</w:t>
            </w:r>
            <w:r>
              <w:rPr>
                <w:sz w:val="20"/>
                <w:vertAlign w:val="superscript"/>
              </w:rPr>
              <w:t>2</w:t>
            </w:r>
            <w:r>
              <w:rPr>
                <w:sz w:val="20"/>
              </w:rPr>
              <w:t>)</w:t>
            </w:r>
          </w:p>
        </w:tc>
        <w:tc>
          <w:tcPr>
            <w:tcW w:w="998" w:type="dxa"/>
            <w:tcBorders>
              <w:top w:val="nil"/>
              <w:left w:val="nil"/>
              <w:bottom w:val="nil"/>
              <w:right w:val="nil"/>
            </w:tcBorders>
            <w:vAlign w:val="bottom"/>
          </w:tcPr>
          <w:p w14:paraId="0CDAE2F7" w14:textId="77777777" w:rsidR="000841EC" w:rsidRDefault="00EB1D73" w:rsidP="005145D8">
            <w:pPr>
              <w:spacing w:after="0" w:line="259" w:lineRule="auto"/>
              <w:ind w:left="0" w:right="0" w:firstLine="15"/>
            </w:pPr>
            <w:r>
              <w:rPr>
                <w:sz w:val="20"/>
              </w:rPr>
              <w:t>4579.9</w:t>
            </w:r>
          </w:p>
        </w:tc>
        <w:tc>
          <w:tcPr>
            <w:tcW w:w="936" w:type="dxa"/>
            <w:tcBorders>
              <w:top w:val="nil"/>
              <w:left w:val="nil"/>
              <w:bottom w:val="nil"/>
              <w:right w:val="nil"/>
            </w:tcBorders>
            <w:vAlign w:val="bottom"/>
          </w:tcPr>
          <w:p w14:paraId="4441C644" w14:textId="77777777" w:rsidR="000841EC" w:rsidRDefault="00EB1D73" w:rsidP="005145D8">
            <w:pPr>
              <w:spacing w:after="0" w:line="259" w:lineRule="auto"/>
              <w:ind w:left="0" w:right="0" w:firstLine="0"/>
            </w:pPr>
            <w:r>
              <w:rPr>
                <w:sz w:val="20"/>
              </w:rPr>
              <w:t>3047.4</w:t>
            </w:r>
          </w:p>
        </w:tc>
        <w:tc>
          <w:tcPr>
            <w:tcW w:w="1076" w:type="dxa"/>
            <w:tcBorders>
              <w:top w:val="nil"/>
              <w:left w:val="nil"/>
              <w:bottom w:val="nil"/>
              <w:right w:val="nil"/>
            </w:tcBorders>
            <w:vAlign w:val="bottom"/>
          </w:tcPr>
          <w:p w14:paraId="2A6002CF" w14:textId="77777777" w:rsidR="000841EC" w:rsidRDefault="00EB1D73" w:rsidP="005145D8">
            <w:pPr>
              <w:spacing w:after="0" w:line="259" w:lineRule="auto"/>
              <w:ind w:left="0" w:right="0" w:firstLine="15"/>
            </w:pPr>
            <w:r>
              <w:rPr>
                <w:sz w:val="20"/>
              </w:rPr>
              <w:t>-0.47</w:t>
            </w:r>
          </w:p>
        </w:tc>
        <w:tc>
          <w:tcPr>
            <w:tcW w:w="998" w:type="dxa"/>
            <w:tcBorders>
              <w:top w:val="nil"/>
              <w:left w:val="nil"/>
              <w:bottom w:val="nil"/>
              <w:right w:val="nil"/>
            </w:tcBorders>
            <w:vAlign w:val="bottom"/>
          </w:tcPr>
          <w:p w14:paraId="40588C73" w14:textId="77777777" w:rsidR="000841EC" w:rsidRDefault="00EB1D73" w:rsidP="005145D8">
            <w:pPr>
              <w:spacing w:after="0" w:line="259" w:lineRule="auto"/>
              <w:ind w:left="0" w:right="0" w:firstLine="15"/>
            </w:pPr>
            <w:r>
              <w:rPr>
                <w:sz w:val="20"/>
              </w:rPr>
              <w:t>0.35</w:t>
            </w:r>
          </w:p>
        </w:tc>
        <w:tc>
          <w:tcPr>
            <w:tcW w:w="932" w:type="dxa"/>
            <w:tcBorders>
              <w:top w:val="nil"/>
              <w:left w:val="nil"/>
              <w:bottom w:val="nil"/>
              <w:right w:val="nil"/>
            </w:tcBorders>
            <w:vAlign w:val="bottom"/>
          </w:tcPr>
          <w:p w14:paraId="2010FC09" w14:textId="77777777" w:rsidR="000841EC" w:rsidRDefault="00EB1D73" w:rsidP="005145D8">
            <w:pPr>
              <w:spacing w:after="0" w:line="259" w:lineRule="auto"/>
              <w:ind w:left="0" w:right="0" w:firstLine="0"/>
            </w:pPr>
            <w:r>
              <w:rPr>
                <w:sz w:val="20"/>
              </w:rPr>
              <w:t>0.39</w:t>
            </w:r>
          </w:p>
        </w:tc>
        <w:tc>
          <w:tcPr>
            <w:tcW w:w="1047" w:type="dxa"/>
            <w:tcBorders>
              <w:top w:val="nil"/>
              <w:left w:val="nil"/>
              <w:bottom w:val="nil"/>
              <w:right w:val="nil"/>
            </w:tcBorders>
            <w:vAlign w:val="bottom"/>
          </w:tcPr>
          <w:p w14:paraId="46A19A18" w14:textId="77777777" w:rsidR="000841EC" w:rsidRDefault="00EB1D73" w:rsidP="005145D8">
            <w:pPr>
              <w:spacing w:after="0" w:line="259" w:lineRule="auto"/>
              <w:ind w:left="0" w:right="0" w:firstLine="0"/>
            </w:pPr>
            <w:r>
              <w:rPr>
                <w:sz w:val="20"/>
              </w:rPr>
              <w:t>4408.5</w:t>
            </w:r>
          </w:p>
        </w:tc>
        <w:tc>
          <w:tcPr>
            <w:tcW w:w="936" w:type="dxa"/>
            <w:tcBorders>
              <w:top w:val="nil"/>
              <w:left w:val="nil"/>
              <w:bottom w:val="nil"/>
              <w:right w:val="nil"/>
            </w:tcBorders>
            <w:vAlign w:val="bottom"/>
          </w:tcPr>
          <w:p w14:paraId="40A166BB" w14:textId="77777777" w:rsidR="000841EC" w:rsidRDefault="00EB1D73" w:rsidP="005145D8">
            <w:pPr>
              <w:spacing w:after="0" w:line="259" w:lineRule="auto"/>
              <w:ind w:left="0" w:right="0" w:firstLine="0"/>
            </w:pPr>
            <w:r>
              <w:rPr>
                <w:sz w:val="20"/>
              </w:rPr>
              <w:t>3047.4</w:t>
            </w:r>
          </w:p>
        </w:tc>
        <w:tc>
          <w:tcPr>
            <w:tcW w:w="1076" w:type="dxa"/>
            <w:tcBorders>
              <w:top w:val="nil"/>
              <w:left w:val="nil"/>
              <w:bottom w:val="nil"/>
              <w:right w:val="nil"/>
            </w:tcBorders>
            <w:vAlign w:val="bottom"/>
          </w:tcPr>
          <w:p w14:paraId="0AEEEFE0" w14:textId="77777777" w:rsidR="000841EC" w:rsidRDefault="00EB1D73" w:rsidP="005145D8">
            <w:pPr>
              <w:spacing w:after="0" w:line="259" w:lineRule="auto"/>
              <w:ind w:left="0" w:right="0" w:firstLine="45"/>
            </w:pPr>
            <w:r>
              <w:rPr>
                <w:sz w:val="20"/>
              </w:rPr>
              <w:t>-0.44</w:t>
            </w:r>
          </w:p>
        </w:tc>
        <w:tc>
          <w:tcPr>
            <w:tcW w:w="998" w:type="dxa"/>
            <w:tcBorders>
              <w:top w:val="nil"/>
              <w:left w:val="nil"/>
              <w:bottom w:val="nil"/>
              <w:right w:val="nil"/>
            </w:tcBorders>
            <w:vAlign w:val="bottom"/>
          </w:tcPr>
          <w:p w14:paraId="0B7512FC" w14:textId="77777777" w:rsidR="000841EC" w:rsidRDefault="00EB1D73" w:rsidP="005145D8">
            <w:pPr>
              <w:spacing w:after="0" w:line="259" w:lineRule="auto"/>
              <w:ind w:left="0" w:right="0" w:firstLine="0"/>
            </w:pPr>
            <w:r>
              <w:rPr>
                <w:sz w:val="20"/>
              </w:rPr>
              <w:t>0.42</w:t>
            </w:r>
          </w:p>
        </w:tc>
        <w:tc>
          <w:tcPr>
            <w:tcW w:w="790" w:type="dxa"/>
            <w:tcBorders>
              <w:top w:val="nil"/>
              <w:left w:val="nil"/>
              <w:bottom w:val="nil"/>
              <w:right w:val="nil"/>
            </w:tcBorders>
            <w:vAlign w:val="bottom"/>
          </w:tcPr>
          <w:p w14:paraId="25660046" w14:textId="77777777" w:rsidR="000841EC" w:rsidRDefault="00EB1D73" w:rsidP="005145D8">
            <w:pPr>
              <w:spacing w:after="0" w:line="259" w:lineRule="auto"/>
              <w:ind w:left="0" w:right="0" w:firstLine="0"/>
            </w:pPr>
            <w:r>
              <w:rPr>
                <w:sz w:val="20"/>
              </w:rPr>
              <w:t>0.43</w:t>
            </w:r>
          </w:p>
        </w:tc>
      </w:tr>
      <w:tr w:rsidR="005145D8" w14:paraId="009D4649" w14:textId="77777777">
        <w:trPr>
          <w:trHeight w:val="236"/>
        </w:trPr>
        <w:tc>
          <w:tcPr>
            <w:tcW w:w="3126" w:type="dxa"/>
            <w:tcBorders>
              <w:top w:val="nil"/>
              <w:left w:val="nil"/>
              <w:bottom w:val="nil"/>
              <w:right w:val="nil"/>
            </w:tcBorders>
          </w:tcPr>
          <w:p w14:paraId="1466A5AE" w14:textId="77777777" w:rsidR="000841EC" w:rsidRDefault="00EB1D73" w:rsidP="00EB1D73">
            <w:pPr>
              <w:spacing w:after="0" w:line="259" w:lineRule="auto"/>
              <w:ind w:left="0" w:right="0" w:firstLine="0"/>
            </w:pPr>
            <w:r>
              <w:rPr>
                <w:sz w:val="20"/>
              </w:rPr>
              <w:t>Population (Thousands)</w:t>
            </w:r>
          </w:p>
        </w:tc>
        <w:tc>
          <w:tcPr>
            <w:tcW w:w="998" w:type="dxa"/>
            <w:tcBorders>
              <w:top w:val="nil"/>
              <w:left w:val="nil"/>
              <w:bottom w:val="nil"/>
              <w:right w:val="nil"/>
            </w:tcBorders>
          </w:tcPr>
          <w:p w14:paraId="40EECEB1" w14:textId="77777777" w:rsidR="000841EC" w:rsidRDefault="00EB1D73" w:rsidP="005145D8">
            <w:pPr>
              <w:spacing w:after="0" w:line="259" w:lineRule="auto"/>
              <w:ind w:left="0" w:right="0" w:firstLine="15"/>
            </w:pPr>
            <w:r>
              <w:rPr>
                <w:sz w:val="20"/>
              </w:rPr>
              <w:t>1277.3</w:t>
            </w:r>
          </w:p>
        </w:tc>
        <w:tc>
          <w:tcPr>
            <w:tcW w:w="936" w:type="dxa"/>
            <w:tcBorders>
              <w:top w:val="nil"/>
              <w:left w:val="nil"/>
              <w:bottom w:val="nil"/>
              <w:right w:val="nil"/>
            </w:tcBorders>
          </w:tcPr>
          <w:p w14:paraId="247C24E9" w14:textId="77777777" w:rsidR="000841EC" w:rsidRDefault="00EB1D73" w:rsidP="005145D8">
            <w:pPr>
              <w:spacing w:after="0" w:line="259" w:lineRule="auto"/>
              <w:ind w:left="0" w:right="0" w:firstLine="0"/>
            </w:pPr>
            <w:r>
              <w:rPr>
                <w:sz w:val="20"/>
              </w:rPr>
              <w:t>1215.1</w:t>
            </w:r>
          </w:p>
        </w:tc>
        <w:tc>
          <w:tcPr>
            <w:tcW w:w="1076" w:type="dxa"/>
            <w:tcBorders>
              <w:top w:val="nil"/>
              <w:left w:val="nil"/>
              <w:bottom w:val="nil"/>
              <w:right w:val="nil"/>
            </w:tcBorders>
          </w:tcPr>
          <w:p w14:paraId="49A0B27F" w14:textId="77777777" w:rsidR="000841EC" w:rsidRDefault="00EB1D73" w:rsidP="005145D8">
            <w:pPr>
              <w:spacing w:after="0" w:line="259" w:lineRule="auto"/>
              <w:ind w:left="0" w:right="0" w:firstLine="15"/>
            </w:pPr>
            <w:r>
              <w:rPr>
                <w:sz w:val="20"/>
              </w:rPr>
              <w:t>-0.13</w:t>
            </w:r>
          </w:p>
        </w:tc>
        <w:tc>
          <w:tcPr>
            <w:tcW w:w="998" w:type="dxa"/>
            <w:tcBorders>
              <w:top w:val="nil"/>
              <w:left w:val="nil"/>
              <w:bottom w:val="nil"/>
              <w:right w:val="nil"/>
            </w:tcBorders>
          </w:tcPr>
          <w:p w14:paraId="34EC804A" w14:textId="77777777" w:rsidR="000841EC" w:rsidRDefault="00EB1D73" w:rsidP="005145D8">
            <w:pPr>
              <w:spacing w:after="0" w:line="259" w:lineRule="auto"/>
              <w:ind w:left="0" w:right="0" w:firstLine="15"/>
            </w:pPr>
            <w:r>
              <w:rPr>
                <w:sz w:val="20"/>
              </w:rPr>
              <w:t>0.80</w:t>
            </w:r>
          </w:p>
        </w:tc>
        <w:tc>
          <w:tcPr>
            <w:tcW w:w="932" w:type="dxa"/>
            <w:tcBorders>
              <w:top w:val="nil"/>
              <w:left w:val="nil"/>
              <w:bottom w:val="nil"/>
              <w:right w:val="nil"/>
            </w:tcBorders>
          </w:tcPr>
          <w:p w14:paraId="70025BAA" w14:textId="77777777" w:rsidR="000841EC" w:rsidRDefault="00EB1D73" w:rsidP="005145D8">
            <w:pPr>
              <w:spacing w:after="0" w:line="259" w:lineRule="auto"/>
              <w:ind w:left="0" w:right="0" w:firstLine="0"/>
            </w:pPr>
            <w:r>
              <w:rPr>
                <w:sz w:val="20"/>
              </w:rPr>
              <w:t>0.82</w:t>
            </w:r>
          </w:p>
        </w:tc>
        <w:tc>
          <w:tcPr>
            <w:tcW w:w="1047" w:type="dxa"/>
            <w:tcBorders>
              <w:top w:val="nil"/>
              <w:left w:val="nil"/>
              <w:bottom w:val="nil"/>
              <w:right w:val="nil"/>
            </w:tcBorders>
          </w:tcPr>
          <w:p w14:paraId="25837F39" w14:textId="77777777" w:rsidR="000841EC" w:rsidRDefault="00EB1D73" w:rsidP="005145D8">
            <w:pPr>
              <w:spacing w:after="0" w:line="259" w:lineRule="auto"/>
              <w:ind w:left="0" w:right="0" w:firstLine="0"/>
            </w:pPr>
            <w:r>
              <w:rPr>
                <w:sz w:val="20"/>
              </w:rPr>
              <w:t>1338.2</w:t>
            </w:r>
          </w:p>
        </w:tc>
        <w:tc>
          <w:tcPr>
            <w:tcW w:w="936" w:type="dxa"/>
            <w:tcBorders>
              <w:top w:val="nil"/>
              <w:left w:val="nil"/>
              <w:bottom w:val="nil"/>
              <w:right w:val="nil"/>
            </w:tcBorders>
          </w:tcPr>
          <w:p w14:paraId="40B467ED" w14:textId="77777777" w:rsidR="000841EC" w:rsidRDefault="00EB1D73" w:rsidP="005145D8">
            <w:pPr>
              <w:spacing w:after="0" w:line="259" w:lineRule="auto"/>
              <w:ind w:left="0" w:right="0" w:firstLine="0"/>
            </w:pPr>
            <w:r>
              <w:rPr>
                <w:sz w:val="20"/>
              </w:rPr>
              <w:t>1215.1</w:t>
            </w:r>
          </w:p>
        </w:tc>
        <w:tc>
          <w:tcPr>
            <w:tcW w:w="1076" w:type="dxa"/>
            <w:tcBorders>
              <w:top w:val="nil"/>
              <w:left w:val="nil"/>
              <w:bottom w:val="nil"/>
              <w:right w:val="nil"/>
            </w:tcBorders>
          </w:tcPr>
          <w:p w14:paraId="6403CE1B" w14:textId="77777777" w:rsidR="000841EC" w:rsidRDefault="00EB1D73" w:rsidP="005145D8">
            <w:pPr>
              <w:spacing w:after="0" w:line="259" w:lineRule="auto"/>
              <w:ind w:left="0" w:right="0" w:firstLine="45"/>
            </w:pPr>
            <w:r>
              <w:rPr>
                <w:sz w:val="20"/>
              </w:rPr>
              <w:t>-0.24</w:t>
            </w:r>
          </w:p>
        </w:tc>
        <w:tc>
          <w:tcPr>
            <w:tcW w:w="998" w:type="dxa"/>
            <w:tcBorders>
              <w:top w:val="nil"/>
              <w:left w:val="nil"/>
              <w:bottom w:val="nil"/>
              <w:right w:val="nil"/>
            </w:tcBorders>
          </w:tcPr>
          <w:p w14:paraId="0106C7F1" w14:textId="77777777" w:rsidR="000841EC" w:rsidRDefault="00EB1D73" w:rsidP="005145D8">
            <w:pPr>
              <w:spacing w:after="0" w:line="259" w:lineRule="auto"/>
              <w:ind w:left="0" w:right="0" w:firstLine="0"/>
            </w:pPr>
            <w:r>
              <w:rPr>
                <w:sz w:val="20"/>
              </w:rPr>
              <w:t>0.64</w:t>
            </w:r>
          </w:p>
        </w:tc>
        <w:tc>
          <w:tcPr>
            <w:tcW w:w="790" w:type="dxa"/>
            <w:tcBorders>
              <w:top w:val="nil"/>
              <w:left w:val="nil"/>
              <w:bottom w:val="nil"/>
              <w:right w:val="nil"/>
            </w:tcBorders>
          </w:tcPr>
          <w:p w14:paraId="7C310BC4" w14:textId="77777777" w:rsidR="000841EC" w:rsidRDefault="00EB1D73" w:rsidP="005145D8">
            <w:pPr>
              <w:spacing w:after="0" w:line="259" w:lineRule="auto"/>
              <w:ind w:left="0" w:right="0" w:firstLine="0"/>
            </w:pPr>
            <w:r>
              <w:rPr>
                <w:sz w:val="20"/>
              </w:rPr>
              <w:t>0.67</w:t>
            </w:r>
          </w:p>
        </w:tc>
      </w:tr>
      <w:tr w:rsidR="005145D8" w14:paraId="170F75F6" w14:textId="77777777">
        <w:trPr>
          <w:trHeight w:val="503"/>
        </w:trPr>
        <w:tc>
          <w:tcPr>
            <w:tcW w:w="3126" w:type="dxa"/>
            <w:tcBorders>
              <w:top w:val="nil"/>
              <w:left w:val="nil"/>
              <w:bottom w:val="nil"/>
              <w:right w:val="nil"/>
            </w:tcBorders>
          </w:tcPr>
          <w:p w14:paraId="2C9E02B6" w14:textId="77777777" w:rsidR="000841EC" w:rsidRDefault="00EB1D73" w:rsidP="00EB1D73">
            <w:pPr>
              <w:spacing w:after="7" w:line="259" w:lineRule="auto"/>
              <w:ind w:left="0" w:right="0" w:firstLine="0"/>
            </w:pPr>
            <w:r>
              <w:rPr>
                <w:sz w:val="20"/>
              </w:rPr>
              <w:t>Population Density</w:t>
            </w:r>
          </w:p>
          <w:p w14:paraId="44DACFB1" w14:textId="77777777" w:rsidR="000841EC" w:rsidRDefault="00EB1D73" w:rsidP="00EB1D73">
            <w:pPr>
              <w:spacing w:after="0" w:line="259" w:lineRule="auto"/>
              <w:ind w:left="0" w:right="0" w:firstLine="0"/>
            </w:pPr>
            <w:r>
              <w:rPr>
                <w:sz w:val="20"/>
              </w:rPr>
              <w:t>(Thousands/Km</w:t>
            </w:r>
            <w:r>
              <w:rPr>
                <w:sz w:val="20"/>
                <w:vertAlign w:val="superscript"/>
              </w:rPr>
              <w:t>2</w:t>
            </w:r>
            <w:r>
              <w:rPr>
                <w:sz w:val="20"/>
              </w:rPr>
              <w:t>)</w:t>
            </w:r>
          </w:p>
        </w:tc>
        <w:tc>
          <w:tcPr>
            <w:tcW w:w="998" w:type="dxa"/>
            <w:tcBorders>
              <w:top w:val="nil"/>
              <w:left w:val="nil"/>
              <w:bottom w:val="nil"/>
              <w:right w:val="nil"/>
            </w:tcBorders>
          </w:tcPr>
          <w:p w14:paraId="195E9AE6" w14:textId="77777777" w:rsidR="000841EC" w:rsidRDefault="00EB1D73" w:rsidP="005145D8">
            <w:pPr>
              <w:spacing w:after="0" w:line="259" w:lineRule="auto"/>
              <w:ind w:left="0" w:right="0" w:firstLine="15"/>
              <w:jc w:val="center"/>
            </w:pPr>
            <w:r>
              <w:rPr>
                <w:sz w:val="20"/>
              </w:rPr>
              <w:t>399.3</w:t>
            </w:r>
          </w:p>
        </w:tc>
        <w:tc>
          <w:tcPr>
            <w:tcW w:w="936" w:type="dxa"/>
            <w:tcBorders>
              <w:top w:val="nil"/>
              <w:left w:val="nil"/>
              <w:bottom w:val="nil"/>
              <w:right w:val="nil"/>
            </w:tcBorders>
          </w:tcPr>
          <w:p w14:paraId="5D692067" w14:textId="77777777" w:rsidR="000841EC" w:rsidRDefault="00EB1D73" w:rsidP="005145D8">
            <w:pPr>
              <w:spacing w:after="0" w:line="259" w:lineRule="auto"/>
              <w:ind w:left="0" w:right="0" w:firstLine="0"/>
              <w:jc w:val="center"/>
            </w:pPr>
            <w:r>
              <w:rPr>
                <w:sz w:val="20"/>
              </w:rPr>
              <w:t>500.8</w:t>
            </w:r>
          </w:p>
        </w:tc>
        <w:tc>
          <w:tcPr>
            <w:tcW w:w="1076" w:type="dxa"/>
            <w:tcBorders>
              <w:top w:val="nil"/>
              <w:left w:val="nil"/>
              <w:bottom w:val="nil"/>
              <w:right w:val="nil"/>
            </w:tcBorders>
          </w:tcPr>
          <w:p w14:paraId="250CE7C3" w14:textId="77777777" w:rsidR="000841EC" w:rsidRDefault="00EB1D73" w:rsidP="005145D8">
            <w:pPr>
              <w:spacing w:after="0" w:line="259" w:lineRule="auto"/>
              <w:ind w:left="0" w:right="0" w:firstLine="15"/>
            </w:pPr>
            <w:r>
              <w:rPr>
                <w:sz w:val="20"/>
              </w:rPr>
              <w:t>0.31</w:t>
            </w:r>
          </w:p>
        </w:tc>
        <w:tc>
          <w:tcPr>
            <w:tcW w:w="998" w:type="dxa"/>
            <w:tcBorders>
              <w:top w:val="nil"/>
              <w:left w:val="nil"/>
              <w:bottom w:val="nil"/>
              <w:right w:val="nil"/>
            </w:tcBorders>
          </w:tcPr>
          <w:p w14:paraId="7B23DD3B" w14:textId="77777777" w:rsidR="000841EC" w:rsidRDefault="00EB1D73" w:rsidP="005145D8">
            <w:pPr>
              <w:spacing w:after="0" w:line="259" w:lineRule="auto"/>
              <w:ind w:left="0" w:right="0" w:firstLine="15"/>
            </w:pPr>
            <w:r>
              <w:rPr>
                <w:sz w:val="20"/>
              </w:rPr>
              <w:t>0.58</w:t>
            </w:r>
          </w:p>
        </w:tc>
        <w:tc>
          <w:tcPr>
            <w:tcW w:w="932" w:type="dxa"/>
            <w:tcBorders>
              <w:top w:val="nil"/>
              <w:left w:val="nil"/>
              <w:bottom w:val="nil"/>
              <w:right w:val="nil"/>
            </w:tcBorders>
          </w:tcPr>
          <w:p w14:paraId="29EB25E2" w14:textId="77777777" w:rsidR="000841EC" w:rsidRDefault="00EB1D73" w:rsidP="005145D8">
            <w:pPr>
              <w:spacing w:after="0" w:line="259" w:lineRule="auto"/>
              <w:ind w:left="0" w:right="0" w:firstLine="0"/>
            </w:pPr>
            <w:r>
              <w:rPr>
                <w:sz w:val="20"/>
              </w:rPr>
              <w:t>0.60</w:t>
            </w:r>
          </w:p>
        </w:tc>
        <w:tc>
          <w:tcPr>
            <w:tcW w:w="1047" w:type="dxa"/>
            <w:tcBorders>
              <w:top w:val="nil"/>
              <w:left w:val="nil"/>
              <w:bottom w:val="nil"/>
              <w:right w:val="nil"/>
            </w:tcBorders>
          </w:tcPr>
          <w:p w14:paraId="3D1915E9" w14:textId="77777777" w:rsidR="000841EC" w:rsidRDefault="00EB1D73" w:rsidP="005145D8">
            <w:pPr>
              <w:spacing w:after="0" w:line="259" w:lineRule="auto"/>
              <w:ind w:left="0" w:right="0" w:firstLine="0"/>
              <w:jc w:val="center"/>
            </w:pPr>
            <w:r>
              <w:rPr>
                <w:sz w:val="20"/>
              </w:rPr>
              <w:t>428.7</w:t>
            </w:r>
          </w:p>
        </w:tc>
        <w:tc>
          <w:tcPr>
            <w:tcW w:w="936" w:type="dxa"/>
            <w:tcBorders>
              <w:top w:val="nil"/>
              <w:left w:val="nil"/>
              <w:bottom w:val="nil"/>
              <w:right w:val="nil"/>
            </w:tcBorders>
          </w:tcPr>
          <w:p w14:paraId="066A5813" w14:textId="77777777" w:rsidR="000841EC" w:rsidRDefault="00EB1D73" w:rsidP="005145D8">
            <w:pPr>
              <w:spacing w:after="0" w:line="259" w:lineRule="auto"/>
              <w:ind w:left="0" w:right="0" w:firstLine="0"/>
              <w:jc w:val="center"/>
            </w:pPr>
            <w:r>
              <w:rPr>
                <w:sz w:val="20"/>
              </w:rPr>
              <w:t>500.8</w:t>
            </w:r>
          </w:p>
        </w:tc>
        <w:tc>
          <w:tcPr>
            <w:tcW w:w="1076" w:type="dxa"/>
            <w:tcBorders>
              <w:top w:val="nil"/>
              <w:left w:val="nil"/>
              <w:bottom w:val="nil"/>
              <w:right w:val="nil"/>
            </w:tcBorders>
          </w:tcPr>
          <w:p w14:paraId="38C18EDE" w14:textId="77777777" w:rsidR="000841EC" w:rsidRDefault="00EB1D73" w:rsidP="005145D8">
            <w:pPr>
              <w:spacing w:after="0" w:line="259" w:lineRule="auto"/>
              <w:ind w:left="0" w:right="0" w:firstLine="45"/>
            </w:pPr>
            <w:r>
              <w:rPr>
                <w:sz w:val="20"/>
              </w:rPr>
              <w:t>0.22</w:t>
            </w:r>
          </w:p>
        </w:tc>
        <w:tc>
          <w:tcPr>
            <w:tcW w:w="998" w:type="dxa"/>
            <w:tcBorders>
              <w:top w:val="nil"/>
              <w:left w:val="nil"/>
              <w:bottom w:val="nil"/>
              <w:right w:val="nil"/>
            </w:tcBorders>
          </w:tcPr>
          <w:p w14:paraId="7492BCCD" w14:textId="77777777" w:rsidR="000841EC" w:rsidRDefault="00EB1D73" w:rsidP="005145D8">
            <w:pPr>
              <w:spacing w:after="0" w:line="259" w:lineRule="auto"/>
              <w:ind w:left="0" w:right="0" w:firstLine="0"/>
            </w:pPr>
            <w:r>
              <w:rPr>
                <w:sz w:val="20"/>
              </w:rPr>
              <w:t>0.68</w:t>
            </w:r>
          </w:p>
        </w:tc>
        <w:tc>
          <w:tcPr>
            <w:tcW w:w="790" w:type="dxa"/>
            <w:tcBorders>
              <w:top w:val="nil"/>
              <w:left w:val="nil"/>
              <w:bottom w:val="nil"/>
              <w:right w:val="nil"/>
            </w:tcBorders>
          </w:tcPr>
          <w:p w14:paraId="3C6202BA" w14:textId="77777777" w:rsidR="000841EC" w:rsidRDefault="00EB1D73" w:rsidP="005145D8">
            <w:pPr>
              <w:spacing w:after="0" w:line="259" w:lineRule="auto"/>
              <w:ind w:left="0" w:right="0" w:firstLine="0"/>
            </w:pPr>
            <w:r>
              <w:rPr>
                <w:sz w:val="20"/>
              </w:rPr>
              <w:t>0.70</w:t>
            </w:r>
          </w:p>
        </w:tc>
      </w:tr>
      <w:tr w:rsidR="005145D8" w14:paraId="29AAEAC0" w14:textId="77777777">
        <w:trPr>
          <w:trHeight w:val="738"/>
        </w:trPr>
        <w:tc>
          <w:tcPr>
            <w:tcW w:w="3126" w:type="dxa"/>
            <w:tcBorders>
              <w:top w:val="nil"/>
              <w:left w:val="nil"/>
              <w:bottom w:val="nil"/>
              <w:right w:val="nil"/>
            </w:tcBorders>
          </w:tcPr>
          <w:p w14:paraId="472D106B" w14:textId="77777777" w:rsidR="000841EC" w:rsidRDefault="00EB1D73" w:rsidP="00EB1D73">
            <w:pPr>
              <w:spacing w:after="0" w:line="259" w:lineRule="auto"/>
              <w:ind w:left="0" w:right="0" w:firstLine="0"/>
            </w:pPr>
            <w:r>
              <w:rPr>
                <w:b/>
                <w:sz w:val="20"/>
              </w:rPr>
              <w:t>Economic</w:t>
            </w:r>
          </w:p>
          <w:p w14:paraId="26DBBF9A" w14:textId="77777777" w:rsidR="000841EC" w:rsidRDefault="00EB1D73" w:rsidP="00EB1D73">
            <w:pPr>
              <w:spacing w:after="0" w:line="259" w:lineRule="auto"/>
              <w:ind w:left="0" w:right="0" w:firstLine="0"/>
            </w:pPr>
            <w:r>
              <w:rPr>
                <w:sz w:val="20"/>
              </w:rPr>
              <w:t>Provincial GDP (Billions of</w:t>
            </w:r>
          </w:p>
          <w:p w14:paraId="57522B8B" w14:textId="77777777" w:rsidR="000841EC" w:rsidRDefault="00EB1D73" w:rsidP="00EB1D73">
            <w:pPr>
              <w:spacing w:after="0" w:line="259" w:lineRule="auto"/>
              <w:ind w:left="0" w:right="0" w:firstLine="0"/>
            </w:pPr>
            <w:r>
              <w:rPr>
                <w:sz w:val="20"/>
              </w:rPr>
              <w:t>VND)</w:t>
            </w:r>
          </w:p>
        </w:tc>
        <w:tc>
          <w:tcPr>
            <w:tcW w:w="998" w:type="dxa"/>
            <w:tcBorders>
              <w:top w:val="nil"/>
              <w:left w:val="nil"/>
              <w:bottom w:val="nil"/>
              <w:right w:val="nil"/>
            </w:tcBorders>
            <w:vAlign w:val="center"/>
          </w:tcPr>
          <w:p w14:paraId="065D60F8" w14:textId="77777777" w:rsidR="000841EC" w:rsidRDefault="00EB1D73" w:rsidP="005145D8">
            <w:pPr>
              <w:spacing w:after="0" w:line="259" w:lineRule="auto"/>
              <w:ind w:left="0" w:right="0" w:firstLine="15"/>
            </w:pPr>
            <w:r>
              <w:rPr>
                <w:sz w:val="20"/>
              </w:rPr>
              <w:t>44646.2</w:t>
            </w:r>
          </w:p>
        </w:tc>
        <w:tc>
          <w:tcPr>
            <w:tcW w:w="936" w:type="dxa"/>
            <w:tcBorders>
              <w:top w:val="nil"/>
              <w:left w:val="nil"/>
              <w:bottom w:val="nil"/>
              <w:right w:val="nil"/>
            </w:tcBorders>
            <w:vAlign w:val="center"/>
          </w:tcPr>
          <w:p w14:paraId="475DCC08" w14:textId="77777777" w:rsidR="000841EC" w:rsidRDefault="00EB1D73" w:rsidP="005145D8">
            <w:pPr>
              <w:spacing w:after="0" w:line="259" w:lineRule="auto"/>
              <w:ind w:left="0" w:right="0" w:firstLine="0"/>
            </w:pPr>
            <w:r>
              <w:rPr>
                <w:sz w:val="20"/>
              </w:rPr>
              <w:t>43129.7</w:t>
            </w:r>
          </w:p>
        </w:tc>
        <w:tc>
          <w:tcPr>
            <w:tcW w:w="1076" w:type="dxa"/>
            <w:tcBorders>
              <w:top w:val="nil"/>
              <w:left w:val="nil"/>
              <w:bottom w:val="nil"/>
              <w:right w:val="nil"/>
            </w:tcBorders>
            <w:vAlign w:val="center"/>
          </w:tcPr>
          <w:p w14:paraId="746922C0" w14:textId="77777777" w:rsidR="000841EC" w:rsidRDefault="00EB1D73" w:rsidP="005145D8">
            <w:pPr>
              <w:spacing w:after="0" w:line="259" w:lineRule="auto"/>
              <w:ind w:left="0" w:right="0" w:firstLine="15"/>
            </w:pPr>
            <w:r>
              <w:rPr>
                <w:sz w:val="20"/>
              </w:rPr>
              <w:t>-0.08</w:t>
            </w:r>
          </w:p>
        </w:tc>
        <w:tc>
          <w:tcPr>
            <w:tcW w:w="998" w:type="dxa"/>
            <w:tcBorders>
              <w:top w:val="nil"/>
              <w:left w:val="nil"/>
              <w:bottom w:val="nil"/>
              <w:right w:val="nil"/>
            </w:tcBorders>
            <w:vAlign w:val="center"/>
          </w:tcPr>
          <w:p w14:paraId="00670369" w14:textId="77777777" w:rsidR="000841EC" w:rsidRDefault="00EB1D73" w:rsidP="005145D8">
            <w:pPr>
              <w:spacing w:after="0" w:line="259" w:lineRule="auto"/>
              <w:ind w:left="0" w:right="0" w:firstLine="15"/>
            </w:pPr>
            <w:r>
              <w:rPr>
                <w:sz w:val="20"/>
              </w:rPr>
              <w:t>0.88</w:t>
            </w:r>
          </w:p>
        </w:tc>
        <w:tc>
          <w:tcPr>
            <w:tcW w:w="932" w:type="dxa"/>
            <w:tcBorders>
              <w:top w:val="nil"/>
              <w:left w:val="nil"/>
              <w:bottom w:val="nil"/>
              <w:right w:val="nil"/>
            </w:tcBorders>
            <w:vAlign w:val="center"/>
          </w:tcPr>
          <w:p w14:paraId="0AFA76BD" w14:textId="77777777" w:rsidR="000841EC" w:rsidRDefault="00EB1D73" w:rsidP="005145D8">
            <w:pPr>
              <w:spacing w:after="0" w:line="259" w:lineRule="auto"/>
              <w:ind w:left="0" w:right="0" w:firstLine="0"/>
            </w:pPr>
            <w:r>
              <w:rPr>
                <w:sz w:val="20"/>
              </w:rPr>
              <w:t>0.90</w:t>
            </w:r>
          </w:p>
        </w:tc>
        <w:tc>
          <w:tcPr>
            <w:tcW w:w="1047" w:type="dxa"/>
            <w:tcBorders>
              <w:top w:val="nil"/>
              <w:left w:val="nil"/>
              <w:bottom w:val="nil"/>
              <w:right w:val="nil"/>
            </w:tcBorders>
            <w:vAlign w:val="center"/>
          </w:tcPr>
          <w:p w14:paraId="45A9EEDA" w14:textId="77777777" w:rsidR="000841EC" w:rsidRDefault="00EB1D73" w:rsidP="005145D8">
            <w:pPr>
              <w:spacing w:after="0" w:line="259" w:lineRule="auto"/>
              <w:ind w:left="0" w:right="0" w:firstLine="0"/>
            </w:pPr>
            <w:r>
              <w:rPr>
                <w:sz w:val="20"/>
              </w:rPr>
              <w:t>58482.0</w:t>
            </w:r>
          </w:p>
        </w:tc>
        <w:tc>
          <w:tcPr>
            <w:tcW w:w="936" w:type="dxa"/>
            <w:tcBorders>
              <w:top w:val="nil"/>
              <w:left w:val="nil"/>
              <w:bottom w:val="nil"/>
              <w:right w:val="nil"/>
            </w:tcBorders>
            <w:vAlign w:val="center"/>
          </w:tcPr>
          <w:p w14:paraId="233D0046" w14:textId="77777777" w:rsidR="000841EC" w:rsidRDefault="00EB1D73" w:rsidP="005145D8">
            <w:pPr>
              <w:spacing w:after="0" w:line="259" w:lineRule="auto"/>
              <w:ind w:left="0" w:right="0" w:firstLine="0"/>
            </w:pPr>
            <w:r>
              <w:rPr>
                <w:sz w:val="20"/>
              </w:rPr>
              <w:t>43129.7</w:t>
            </w:r>
          </w:p>
        </w:tc>
        <w:tc>
          <w:tcPr>
            <w:tcW w:w="1076" w:type="dxa"/>
            <w:tcBorders>
              <w:top w:val="nil"/>
              <w:left w:val="nil"/>
              <w:bottom w:val="nil"/>
              <w:right w:val="nil"/>
            </w:tcBorders>
            <w:vAlign w:val="center"/>
          </w:tcPr>
          <w:p w14:paraId="764034E0" w14:textId="77777777" w:rsidR="000841EC" w:rsidRDefault="00EB1D73" w:rsidP="005145D8">
            <w:pPr>
              <w:spacing w:after="0" w:line="259" w:lineRule="auto"/>
              <w:ind w:left="0" w:right="0" w:firstLine="45"/>
            </w:pPr>
            <w:r>
              <w:rPr>
                <w:sz w:val="20"/>
              </w:rPr>
              <w:t>-0.31</w:t>
            </w:r>
          </w:p>
        </w:tc>
        <w:tc>
          <w:tcPr>
            <w:tcW w:w="998" w:type="dxa"/>
            <w:tcBorders>
              <w:top w:val="nil"/>
              <w:left w:val="nil"/>
              <w:bottom w:val="nil"/>
              <w:right w:val="nil"/>
            </w:tcBorders>
            <w:vAlign w:val="center"/>
          </w:tcPr>
          <w:p w14:paraId="18395F1A" w14:textId="77777777" w:rsidR="000841EC" w:rsidRDefault="00EB1D73" w:rsidP="005145D8">
            <w:pPr>
              <w:spacing w:after="0" w:line="259" w:lineRule="auto"/>
              <w:ind w:left="0" w:right="0" w:firstLine="0"/>
            </w:pPr>
            <w:r>
              <w:rPr>
                <w:sz w:val="20"/>
              </w:rPr>
              <w:t>0.64</w:t>
            </w:r>
          </w:p>
        </w:tc>
        <w:tc>
          <w:tcPr>
            <w:tcW w:w="790" w:type="dxa"/>
            <w:tcBorders>
              <w:top w:val="nil"/>
              <w:left w:val="nil"/>
              <w:bottom w:val="nil"/>
              <w:right w:val="nil"/>
            </w:tcBorders>
            <w:vAlign w:val="center"/>
          </w:tcPr>
          <w:p w14:paraId="6C02274F" w14:textId="77777777" w:rsidR="000841EC" w:rsidRDefault="00EB1D73" w:rsidP="005145D8">
            <w:pPr>
              <w:spacing w:after="0" w:line="259" w:lineRule="auto"/>
              <w:ind w:left="0" w:right="0" w:firstLine="0"/>
            </w:pPr>
            <w:r>
              <w:rPr>
                <w:sz w:val="20"/>
              </w:rPr>
              <w:t>0.56</w:t>
            </w:r>
          </w:p>
        </w:tc>
      </w:tr>
      <w:tr w:rsidR="005145D8" w14:paraId="083AFCD4" w14:textId="77777777">
        <w:trPr>
          <w:trHeight w:val="473"/>
        </w:trPr>
        <w:tc>
          <w:tcPr>
            <w:tcW w:w="3126" w:type="dxa"/>
            <w:tcBorders>
              <w:top w:val="nil"/>
              <w:left w:val="nil"/>
              <w:bottom w:val="nil"/>
              <w:right w:val="nil"/>
            </w:tcBorders>
          </w:tcPr>
          <w:p w14:paraId="1CFC94B4" w14:textId="77777777" w:rsidR="000841EC" w:rsidRDefault="00EB1D73" w:rsidP="00EB1D73">
            <w:pPr>
              <w:spacing w:after="0" w:line="259" w:lineRule="auto"/>
              <w:ind w:left="0" w:right="0" w:firstLine="0"/>
            </w:pPr>
            <w:r>
              <w:rPr>
                <w:sz w:val="20"/>
              </w:rPr>
              <w:t>Average Monthly Income</w:t>
            </w:r>
          </w:p>
          <w:p w14:paraId="20E185C6" w14:textId="77777777" w:rsidR="000841EC" w:rsidRDefault="00EB1D73" w:rsidP="00EB1D73">
            <w:pPr>
              <w:spacing w:after="0" w:line="259" w:lineRule="auto"/>
              <w:ind w:left="0" w:right="0" w:firstLine="0"/>
            </w:pPr>
            <w:r>
              <w:rPr>
                <w:sz w:val="20"/>
              </w:rPr>
              <w:t>(Thousands of VND)</w:t>
            </w:r>
          </w:p>
        </w:tc>
        <w:tc>
          <w:tcPr>
            <w:tcW w:w="998" w:type="dxa"/>
            <w:tcBorders>
              <w:top w:val="nil"/>
              <w:left w:val="nil"/>
              <w:bottom w:val="nil"/>
              <w:right w:val="nil"/>
            </w:tcBorders>
          </w:tcPr>
          <w:p w14:paraId="06D5C23E" w14:textId="77777777" w:rsidR="000841EC" w:rsidRDefault="00EB1D73" w:rsidP="005145D8">
            <w:pPr>
              <w:spacing w:after="0" w:line="259" w:lineRule="auto"/>
              <w:ind w:left="0" w:right="0" w:firstLine="15"/>
            </w:pPr>
            <w:r>
              <w:rPr>
                <w:sz w:val="20"/>
              </w:rPr>
              <w:t>2083.9</w:t>
            </w:r>
          </w:p>
        </w:tc>
        <w:tc>
          <w:tcPr>
            <w:tcW w:w="936" w:type="dxa"/>
            <w:tcBorders>
              <w:top w:val="nil"/>
              <w:left w:val="nil"/>
              <w:bottom w:val="nil"/>
              <w:right w:val="nil"/>
            </w:tcBorders>
          </w:tcPr>
          <w:p w14:paraId="518978AC" w14:textId="77777777" w:rsidR="000841EC" w:rsidRDefault="00EB1D73" w:rsidP="005145D8">
            <w:pPr>
              <w:spacing w:after="0" w:line="259" w:lineRule="auto"/>
              <w:ind w:left="0" w:right="0" w:firstLine="0"/>
            </w:pPr>
            <w:r>
              <w:rPr>
                <w:sz w:val="20"/>
              </w:rPr>
              <w:t>2221.0</w:t>
            </w:r>
          </w:p>
        </w:tc>
        <w:tc>
          <w:tcPr>
            <w:tcW w:w="1076" w:type="dxa"/>
            <w:tcBorders>
              <w:top w:val="nil"/>
              <w:left w:val="nil"/>
              <w:bottom w:val="nil"/>
              <w:right w:val="nil"/>
            </w:tcBorders>
          </w:tcPr>
          <w:p w14:paraId="21E74883" w14:textId="77777777" w:rsidR="000841EC" w:rsidRDefault="00EB1D73" w:rsidP="005145D8">
            <w:pPr>
              <w:spacing w:after="0" w:line="259" w:lineRule="auto"/>
              <w:ind w:left="0" w:right="0" w:firstLine="15"/>
            </w:pPr>
            <w:r>
              <w:rPr>
                <w:sz w:val="20"/>
              </w:rPr>
              <w:t>0.33</w:t>
            </w:r>
          </w:p>
        </w:tc>
        <w:tc>
          <w:tcPr>
            <w:tcW w:w="998" w:type="dxa"/>
            <w:tcBorders>
              <w:top w:val="nil"/>
              <w:left w:val="nil"/>
              <w:bottom w:val="nil"/>
              <w:right w:val="nil"/>
            </w:tcBorders>
          </w:tcPr>
          <w:p w14:paraId="40D57DE4" w14:textId="77777777" w:rsidR="000841EC" w:rsidRDefault="00EB1D73" w:rsidP="005145D8">
            <w:pPr>
              <w:spacing w:after="0" w:line="259" w:lineRule="auto"/>
              <w:ind w:left="0" w:right="0" w:firstLine="15"/>
            </w:pPr>
            <w:r>
              <w:rPr>
                <w:sz w:val="20"/>
              </w:rPr>
              <w:t>0.59</w:t>
            </w:r>
          </w:p>
        </w:tc>
        <w:tc>
          <w:tcPr>
            <w:tcW w:w="932" w:type="dxa"/>
            <w:tcBorders>
              <w:top w:val="nil"/>
              <w:left w:val="nil"/>
              <w:bottom w:val="nil"/>
              <w:right w:val="nil"/>
            </w:tcBorders>
          </w:tcPr>
          <w:p w14:paraId="594B656C" w14:textId="77777777" w:rsidR="000841EC" w:rsidRDefault="00EB1D73" w:rsidP="005145D8">
            <w:pPr>
              <w:spacing w:after="0" w:line="259" w:lineRule="auto"/>
              <w:ind w:left="0" w:right="0" w:firstLine="0"/>
            </w:pPr>
            <w:r>
              <w:rPr>
                <w:sz w:val="20"/>
              </w:rPr>
              <w:t>0.56</w:t>
            </w:r>
          </w:p>
        </w:tc>
        <w:tc>
          <w:tcPr>
            <w:tcW w:w="1047" w:type="dxa"/>
            <w:tcBorders>
              <w:top w:val="nil"/>
              <w:left w:val="nil"/>
              <w:bottom w:val="nil"/>
              <w:right w:val="nil"/>
            </w:tcBorders>
          </w:tcPr>
          <w:p w14:paraId="3C7ED905" w14:textId="77777777" w:rsidR="000841EC" w:rsidRDefault="00EB1D73" w:rsidP="005145D8">
            <w:pPr>
              <w:spacing w:after="0" w:line="259" w:lineRule="auto"/>
              <w:ind w:left="0" w:right="0" w:firstLine="0"/>
            </w:pPr>
            <w:r>
              <w:rPr>
                <w:sz w:val="20"/>
              </w:rPr>
              <w:t>2237.1</w:t>
            </w:r>
          </w:p>
        </w:tc>
        <w:tc>
          <w:tcPr>
            <w:tcW w:w="936" w:type="dxa"/>
            <w:tcBorders>
              <w:top w:val="nil"/>
              <w:left w:val="nil"/>
              <w:bottom w:val="nil"/>
              <w:right w:val="nil"/>
            </w:tcBorders>
          </w:tcPr>
          <w:p w14:paraId="69586729" w14:textId="77777777" w:rsidR="000841EC" w:rsidRDefault="00EB1D73" w:rsidP="005145D8">
            <w:pPr>
              <w:spacing w:after="0" w:line="259" w:lineRule="auto"/>
              <w:ind w:left="0" w:right="0" w:firstLine="0"/>
            </w:pPr>
            <w:r>
              <w:rPr>
                <w:sz w:val="20"/>
              </w:rPr>
              <w:t>2221.0</w:t>
            </w:r>
          </w:p>
        </w:tc>
        <w:tc>
          <w:tcPr>
            <w:tcW w:w="1076" w:type="dxa"/>
            <w:tcBorders>
              <w:top w:val="nil"/>
              <w:left w:val="nil"/>
              <w:bottom w:val="nil"/>
              <w:right w:val="nil"/>
            </w:tcBorders>
          </w:tcPr>
          <w:p w14:paraId="7F7A81A2" w14:textId="77777777" w:rsidR="000841EC" w:rsidRDefault="00EB1D73" w:rsidP="005145D8">
            <w:pPr>
              <w:spacing w:after="0" w:line="259" w:lineRule="auto"/>
              <w:ind w:left="0" w:right="0" w:firstLine="45"/>
            </w:pPr>
            <w:r>
              <w:rPr>
                <w:sz w:val="20"/>
              </w:rPr>
              <w:t>-0.03</w:t>
            </w:r>
          </w:p>
        </w:tc>
        <w:tc>
          <w:tcPr>
            <w:tcW w:w="998" w:type="dxa"/>
            <w:tcBorders>
              <w:top w:val="nil"/>
              <w:left w:val="nil"/>
              <w:bottom w:val="nil"/>
              <w:right w:val="nil"/>
            </w:tcBorders>
          </w:tcPr>
          <w:p w14:paraId="19CC19B7" w14:textId="77777777" w:rsidR="000841EC" w:rsidRDefault="00EB1D73" w:rsidP="005145D8">
            <w:pPr>
              <w:spacing w:after="0" w:line="259" w:lineRule="auto"/>
              <w:ind w:left="0" w:right="0" w:firstLine="0"/>
            </w:pPr>
            <w:r>
              <w:rPr>
                <w:sz w:val="20"/>
              </w:rPr>
              <w:t>0.96</w:t>
            </w:r>
          </w:p>
        </w:tc>
        <w:tc>
          <w:tcPr>
            <w:tcW w:w="790" w:type="dxa"/>
            <w:tcBorders>
              <w:top w:val="nil"/>
              <w:left w:val="nil"/>
              <w:bottom w:val="nil"/>
              <w:right w:val="nil"/>
            </w:tcBorders>
          </w:tcPr>
          <w:p w14:paraId="460350AE" w14:textId="77777777" w:rsidR="000841EC" w:rsidRDefault="00EB1D73" w:rsidP="005145D8">
            <w:pPr>
              <w:spacing w:after="0" w:line="259" w:lineRule="auto"/>
              <w:ind w:left="0" w:right="0" w:firstLine="0"/>
            </w:pPr>
            <w:r>
              <w:rPr>
                <w:sz w:val="20"/>
              </w:rPr>
              <w:t>0.96</w:t>
            </w:r>
          </w:p>
        </w:tc>
      </w:tr>
      <w:tr w:rsidR="005145D8" w14:paraId="522FBB27" w14:textId="77777777">
        <w:trPr>
          <w:trHeight w:val="473"/>
        </w:trPr>
        <w:tc>
          <w:tcPr>
            <w:tcW w:w="3126" w:type="dxa"/>
            <w:tcBorders>
              <w:top w:val="nil"/>
              <w:left w:val="nil"/>
              <w:bottom w:val="nil"/>
              <w:right w:val="nil"/>
            </w:tcBorders>
          </w:tcPr>
          <w:p w14:paraId="5A020DC8" w14:textId="77777777" w:rsidR="000841EC" w:rsidRDefault="00EB1D73" w:rsidP="00EB1D73">
            <w:pPr>
              <w:spacing w:after="18" w:line="259" w:lineRule="auto"/>
              <w:ind w:left="0" w:right="0" w:firstLine="0"/>
            </w:pPr>
            <w:r>
              <w:rPr>
                <w:sz w:val="20"/>
              </w:rPr>
              <w:t>Employment Rate Among</w:t>
            </w:r>
          </w:p>
          <w:p w14:paraId="1BD79769" w14:textId="77777777" w:rsidR="000841EC" w:rsidRDefault="00EB1D73" w:rsidP="00EB1D73">
            <w:pPr>
              <w:spacing w:after="0" w:line="259" w:lineRule="auto"/>
              <w:ind w:left="0" w:right="0" w:firstLine="0"/>
            </w:pPr>
            <w:r>
              <w:rPr>
                <w:sz w:val="20"/>
              </w:rPr>
              <w:t>&gt;15yo Population (%)</w:t>
            </w:r>
          </w:p>
        </w:tc>
        <w:tc>
          <w:tcPr>
            <w:tcW w:w="998" w:type="dxa"/>
            <w:tcBorders>
              <w:top w:val="nil"/>
              <w:left w:val="nil"/>
              <w:bottom w:val="nil"/>
              <w:right w:val="nil"/>
            </w:tcBorders>
          </w:tcPr>
          <w:p w14:paraId="38D8643F" w14:textId="77777777" w:rsidR="000841EC" w:rsidRDefault="00EB1D73" w:rsidP="005145D8">
            <w:pPr>
              <w:spacing w:after="0" w:line="259" w:lineRule="auto"/>
              <w:ind w:left="0" w:right="0" w:firstLine="15"/>
              <w:jc w:val="center"/>
            </w:pPr>
            <w:r>
              <w:rPr>
                <w:sz w:val="20"/>
              </w:rPr>
              <w:t>59.9</w:t>
            </w:r>
          </w:p>
        </w:tc>
        <w:tc>
          <w:tcPr>
            <w:tcW w:w="936" w:type="dxa"/>
            <w:tcBorders>
              <w:top w:val="nil"/>
              <w:left w:val="nil"/>
              <w:bottom w:val="nil"/>
              <w:right w:val="nil"/>
            </w:tcBorders>
          </w:tcPr>
          <w:p w14:paraId="608A9B34" w14:textId="77777777" w:rsidR="000841EC" w:rsidRDefault="00EB1D73" w:rsidP="005145D8">
            <w:pPr>
              <w:spacing w:after="0" w:line="259" w:lineRule="auto"/>
              <w:ind w:left="0" w:right="0" w:firstLine="0"/>
              <w:jc w:val="center"/>
            </w:pPr>
            <w:r>
              <w:rPr>
                <w:sz w:val="20"/>
              </w:rPr>
              <w:t>57.5</w:t>
            </w:r>
          </w:p>
        </w:tc>
        <w:tc>
          <w:tcPr>
            <w:tcW w:w="1076" w:type="dxa"/>
            <w:tcBorders>
              <w:top w:val="nil"/>
              <w:left w:val="nil"/>
              <w:bottom w:val="nil"/>
              <w:right w:val="nil"/>
            </w:tcBorders>
          </w:tcPr>
          <w:p w14:paraId="4070FD52" w14:textId="77777777" w:rsidR="000841EC" w:rsidRDefault="00EB1D73" w:rsidP="005145D8">
            <w:pPr>
              <w:spacing w:after="0" w:line="259" w:lineRule="auto"/>
              <w:ind w:left="0" w:right="0" w:firstLine="15"/>
            </w:pPr>
            <w:r>
              <w:rPr>
                <w:sz w:val="20"/>
              </w:rPr>
              <w:t>-0.48</w:t>
            </w:r>
          </w:p>
        </w:tc>
        <w:tc>
          <w:tcPr>
            <w:tcW w:w="998" w:type="dxa"/>
            <w:tcBorders>
              <w:top w:val="nil"/>
              <w:left w:val="nil"/>
              <w:bottom w:val="nil"/>
              <w:right w:val="nil"/>
            </w:tcBorders>
          </w:tcPr>
          <w:p w14:paraId="49B30E0D" w14:textId="77777777" w:rsidR="000841EC" w:rsidRDefault="00EB1D73" w:rsidP="005145D8">
            <w:pPr>
              <w:spacing w:after="0" w:line="259" w:lineRule="auto"/>
              <w:ind w:left="0" w:right="0" w:firstLine="15"/>
            </w:pPr>
            <w:r>
              <w:rPr>
                <w:sz w:val="20"/>
              </w:rPr>
              <w:t>0.38</w:t>
            </w:r>
          </w:p>
        </w:tc>
        <w:tc>
          <w:tcPr>
            <w:tcW w:w="932" w:type="dxa"/>
            <w:tcBorders>
              <w:top w:val="nil"/>
              <w:left w:val="nil"/>
              <w:bottom w:val="nil"/>
              <w:right w:val="nil"/>
            </w:tcBorders>
          </w:tcPr>
          <w:p w14:paraId="752EEBB3" w14:textId="77777777" w:rsidR="000841EC" w:rsidRDefault="00EB1D73" w:rsidP="005145D8">
            <w:pPr>
              <w:spacing w:after="0" w:line="259" w:lineRule="auto"/>
              <w:ind w:left="0" w:right="0" w:firstLine="0"/>
            </w:pPr>
            <w:r>
              <w:rPr>
                <w:sz w:val="20"/>
              </w:rPr>
              <w:t>0.39</w:t>
            </w:r>
          </w:p>
        </w:tc>
        <w:tc>
          <w:tcPr>
            <w:tcW w:w="1047" w:type="dxa"/>
            <w:tcBorders>
              <w:top w:val="nil"/>
              <w:left w:val="nil"/>
              <w:bottom w:val="nil"/>
              <w:right w:val="nil"/>
            </w:tcBorders>
          </w:tcPr>
          <w:p w14:paraId="24153035" w14:textId="77777777" w:rsidR="000841EC" w:rsidRDefault="00EB1D73" w:rsidP="005145D8">
            <w:pPr>
              <w:spacing w:after="0" w:line="259" w:lineRule="auto"/>
              <w:ind w:left="0" w:right="0" w:firstLine="0"/>
              <w:jc w:val="center"/>
            </w:pPr>
            <w:r>
              <w:rPr>
                <w:sz w:val="20"/>
              </w:rPr>
              <w:t>60.2</w:t>
            </w:r>
          </w:p>
        </w:tc>
        <w:tc>
          <w:tcPr>
            <w:tcW w:w="936" w:type="dxa"/>
            <w:tcBorders>
              <w:top w:val="nil"/>
              <w:left w:val="nil"/>
              <w:bottom w:val="nil"/>
              <w:right w:val="nil"/>
            </w:tcBorders>
          </w:tcPr>
          <w:p w14:paraId="5BE73699" w14:textId="77777777" w:rsidR="000841EC" w:rsidRDefault="00EB1D73" w:rsidP="005145D8">
            <w:pPr>
              <w:spacing w:after="0" w:line="259" w:lineRule="auto"/>
              <w:ind w:left="0" w:right="0" w:firstLine="0"/>
              <w:jc w:val="center"/>
            </w:pPr>
            <w:r>
              <w:rPr>
                <w:sz w:val="20"/>
              </w:rPr>
              <w:t>57.5</w:t>
            </w:r>
          </w:p>
        </w:tc>
        <w:tc>
          <w:tcPr>
            <w:tcW w:w="1076" w:type="dxa"/>
            <w:tcBorders>
              <w:top w:val="nil"/>
              <w:left w:val="nil"/>
              <w:bottom w:val="nil"/>
              <w:right w:val="nil"/>
            </w:tcBorders>
          </w:tcPr>
          <w:p w14:paraId="50266126" w14:textId="77777777" w:rsidR="000841EC" w:rsidRDefault="00EB1D73" w:rsidP="005145D8">
            <w:pPr>
              <w:spacing w:after="0" w:line="259" w:lineRule="auto"/>
              <w:ind w:left="0" w:right="0" w:firstLine="45"/>
            </w:pPr>
            <w:r>
              <w:rPr>
                <w:sz w:val="20"/>
              </w:rPr>
              <w:t>-0.56</w:t>
            </w:r>
          </w:p>
        </w:tc>
        <w:tc>
          <w:tcPr>
            <w:tcW w:w="998" w:type="dxa"/>
            <w:tcBorders>
              <w:top w:val="nil"/>
              <w:left w:val="nil"/>
              <w:bottom w:val="nil"/>
              <w:right w:val="nil"/>
            </w:tcBorders>
          </w:tcPr>
          <w:p w14:paraId="6B69D947" w14:textId="77777777" w:rsidR="000841EC" w:rsidRDefault="00EB1D73" w:rsidP="005145D8">
            <w:pPr>
              <w:spacing w:after="0" w:line="259" w:lineRule="auto"/>
              <w:ind w:left="0" w:right="0" w:firstLine="0"/>
            </w:pPr>
            <w:r>
              <w:rPr>
                <w:sz w:val="20"/>
              </w:rPr>
              <w:t>0.30</w:t>
            </w:r>
          </w:p>
        </w:tc>
        <w:tc>
          <w:tcPr>
            <w:tcW w:w="790" w:type="dxa"/>
            <w:tcBorders>
              <w:top w:val="nil"/>
              <w:left w:val="nil"/>
              <w:bottom w:val="nil"/>
              <w:right w:val="nil"/>
            </w:tcBorders>
          </w:tcPr>
          <w:p w14:paraId="56C156E7" w14:textId="77777777" w:rsidR="000841EC" w:rsidRDefault="00EB1D73" w:rsidP="005145D8">
            <w:pPr>
              <w:spacing w:after="0" w:line="259" w:lineRule="auto"/>
              <w:ind w:left="0" w:right="0" w:firstLine="0"/>
            </w:pPr>
            <w:r>
              <w:rPr>
                <w:sz w:val="20"/>
              </w:rPr>
              <w:t>0.32</w:t>
            </w:r>
          </w:p>
        </w:tc>
      </w:tr>
      <w:tr w:rsidR="005145D8" w14:paraId="7A273E41" w14:textId="77777777">
        <w:trPr>
          <w:trHeight w:val="266"/>
        </w:trPr>
        <w:tc>
          <w:tcPr>
            <w:tcW w:w="3126" w:type="dxa"/>
            <w:tcBorders>
              <w:top w:val="nil"/>
              <w:left w:val="nil"/>
              <w:bottom w:val="nil"/>
              <w:right w:val="nil"/>
            </w:tcBorders>
          </w:tcPr>
          <w:p w14:paraId="0C2B9BD7" w14:textId="77777777" w:rsidR="000841EC" w:rsidRDefault="00EB1D73" w:rsidP="00EB1D73">
            <w:pPr>
              <w:spacing w:after="0" w:line="259" w:lineRule="auto"/>
              <w:ind w:left="0" w:right="0" w:firstLine="0"/>
            </w:pPr>
            <w:r>
              <w:rPr>
                <w:sz w:val="20"/>
              </w:rPr>
              <w:t>Share of Agriculture Land (%)</w:t>
            </w:r>
          </w:p>
        </w:tc>
        <w:tc>
          <w:tcPr>
            <w:tcW w:w="998" w:type="dxa"/>
            <w:tcBorders>
              <w:top w:val="nil"/>
              <w:left w:val="nil"/>
              <w:bottom w:val="nil"/>
              <w:right w:val="nil"/>
            </w:tcBorders>
          </w:tcPr>
          <w:p w14:paraId="00064453" w14:textId="77777777" w:rsidR="000841EC" w:rsidRDefault="00EB1D73" w:rsidP="005145D8">
            <w:pPr>
              <w:spacing w:after="0" w:line="259" w:lineRule="auto"/>
              <w:ind w:left="0" w:right="0" w:firstLine="15"/>
              <w:jc w:val="center"/>
            </w:pPr>
            <w:r>
              <w:rPr>
                <w:sz w:val="20"/>
              </w:rPr>
              <w:t>46.8</w:t>
            </w:r>
          </w:p>
        </w:tc>
        <w:tc>
          <w:tcPr>
            <w:tcW w:w="936" w:type="dxa"/>
            <w:tcBorders>
              <w:top w:val="nil"/>
              <w:left w:val="nil"/>
              <w:bottom w:val="nil"/>
              <w:right w:val="nil"/>
            </w:tcBorders>
          </w:tcPr>
          <w:p w14:paraId="0B77E6FE" w14:textId="77777777" w:rsidR="000841EC" w:rsidRDefault="00EB1D73" w:rsidP="005145D8">
            <w:pPr>
              <w:spacing w:after="0" w:line="259" w:lineRule="auto"/>
              <w:ind w:left="0" w:right="0" w:firstLine="0"/>
              <w:jc w:val="center"/>
            </w:pPr>
            <w:r>
              <w:rPr>
                <w:sz w:val="20"/>
              </w:rPr>
              <w:t>62.2</w:t>
            </w:r>
          </w:p>
        </w:tc>
        <w:tc>
          <w:tcPr>
            <w:tcW w:w="1076" w:type="dxa"/>
            <w:tcBorders>
              <w:top w:val="nil"/>
              <w:left w:val="nil"/>
              <w:bottom w:val="nil"/>
              <w:right w:val="nil"/>
            </w:tcBorders>
          </w:tcPr>
          <w:p w14:paraId="11E552A7" w14:textId="77777777" w:rsidR="000841EC" w:rsidRDefault="00EB1D73" w:rsidP="005145D8">
            <w:pPr>
              <w:spacing w:after="0" w:line="259" w:lineRule="auto"/>
              <w:ind w:left="0" w:right="0" w:firstLine="15"/>
            </w:pPr>
            <w:r>
              <w:rPr>
                <w:sz w:val="20"/>
              </w:rPr>
              <w:t>0.71</w:t>
            </w:r>
          </w:p>
        </w:tc>
        <w:tc>
          <w:tcPr>
            <w:tcW w:w="998" w:type="dxa"/>
            <w:tcBorders>
              <w:top w:val="nil"/>
              <w:left w:val="nil"/>
              <w:bottom w:val="nil"/>
              <w:right w:val="nil"/>
            </w:tcBorders>
          </w:tcPr>
          <w:p w14:paraId="25A09087" w14:textId="77777777" w:rsidR="000841EC" w:rsidRDefault="00EB1D73" w:rsidP="005145D8">
            <w:pPr>
              <w:spacing w:after="0" w:line="259" w:lineRule="auto"/>
              <w:ind w:left="0" w:right="0" w:firstLine="15"/>
            </w:pPr>
            <w:r>
              <w:rPr>
                <w:sz w:val="20"/>
              </w:rPr>
              <w:t>0.23</w:t>
            </w:r>
          </w:p>
        </w:tc>
        <w:tc>
          <w:tcPr>
            <w:tcW w:w="932" w:type="dxa"/>
            <w:tcBorders>
              <w:top w:val="nil"/>
              <w:left w:val="nil"/>
              <w:bottom w:val="nil"/>
              <w:right w:val="nil"/>
            </w:tcBorders>
          </w:tcPr>
          <w:p w14:paraId="1BD553BF" w14:textId="77777777" w:rsidR="000841EC" w:rsidRDefault="00EB1D73" w:rsidP="005145D8">
            <w:pPr>
              <w:spacing w:after="0" w:line="259" w:lineRule="auto"/>
              <w:ind w:left="0" w:right="0" w:firstLine="0"/>
            </w:pPr>
            <w:r>
              <w:rPr>
                <w:sz w:val="20"/>
              </w:rPr>
              <w:t>0.25</w:t>
            </w:r>
          </w:p>
        </w:tc>
        <w:tc>
          <w:tcPr>
            <w:tcW w:w="1047" w:type="dxa"/>
            <w:tcBorders>
              <w:top w:val="nil"/>
              <w:left w:val="nil"/>
              <w:bottom w:val="nil"/>
              <w:right w:val="nil"/>
            </w:tcBorders>
          </w:tcPr>
          <w:p w14:paraId="61FA7956" w14:textId="77777777" w:rsidR="000841EC" w:rsidRDefault="00EB1D73" w:rsidP="005145D8">
            <w:pPr>
              <w:spacing w:after="0" w:line="259" w:lineRule="auto"/>
              <w:ind w:left="0" w:right="0" w:firstLine="0"/>
              <w:jc w:val="center"/>
            </w:pPr>
            <w:r>
              <w:rPr>
                <w:sz w:val="20"/>
              </w:rPr>
              <w:t>49.1</w:t>
            </w:r>
          </w:p>
        </w:tc>
        <w:tc>
          <w:tcPr>
            <w:tcW w:w="936" w:type="dxa"/>
            <w:tcBorders>
              <w:top w:val="nil"/>
              <w:left w:val="nil"/>
              <w:bottom w:val="nil"/>
              <w:right w:val="nil"/>
            </w:tcBorders>
          </w:tcPr>
          <w:p w14:paraId="610DC5DC" w14:textId="77777777" w:rsidR="000841EC" w:rsidRDefault="00EB1D73" w:rsidP="005145D8">
            <w:pPr>
              <w:spacing w:after="0" w:line="259" w:lineRule="auto"/>
              <w:ind w:left="0" w:right="0" w:firstLine="0"/>
              <w:jc w:val="center"/>
            </w:pPr>
            <w:r>
              <w:rPr>
                <w:sz w:val="20"/>
              </w:rPr>
              <w:t>62.2</w:t>
            </w:r>
          </w:p>
        </w:tc>
        <w:tc>
          <w:tcPr>
            <w:tcW w:w="1076" w:type="dxa"/>
            <w:tcBorders>
              <w:top w:val="nil"/>
              <w:left w:val="nil"/>
              <w:bottom w:val="nil"/>
              <w:right w:val="nil"/>
            </w:tcBorders>
          </w:tcPr>
          <w:p w14:paraId="686C7F28" w14:textId="77777777" w:rsidR="000841EC" w:rsidRDefault="00EB1D73" w:rsidP="005145D8">
            <w:pPr>
              <w:spacing w:after="0" w:line="259" w:lineRule="auto"/>
              <w:ind w:left="0" w:right="0" w:firstLine="45"/>
            </w:pPr>
            <w:r>
              <w:rPr>
                <w:sz w:val="20"/>
              </w:rPr>
              <w:t>0.60</w:t>
            </w:r>
          </w:p>
        </w:tc>
        <w:tc>
          <w:tcPr>
            <w:tcW w:w="998" w:type="dxa"/>
            <w:tcBorders>
              <w:top w:val="nil"/>
              <w:left w:val="nil"/>
              <w:bottom w:val="nil"/>
              <w:right w:val="nil"/>
            </w:tcBorders>
          </w:tcPr>
          <w:p w14:paraId="25571380" w14:textId="77777777" w:rsidR="000841EC" w:rsidRDefault="00EB1D73" w:rsidP="005145D8">
            <w:pPr>
              <w:spacing w:after="0" w:line="259" w:lineRule="auto"/>
              <w:ind w:left="0" w:right="0" w:firstLine="0"/>
            </w:pPr>
            <w:r>
              <w:rPr>
                <w:sz w:val="20"/>
              </w:rPr>
              <w:t>0.31</w:t>
            </w:r>
          </w:p>
        </w:tc>
        <w:tc>
          <w:tcPr>
            <w:tcW w:w="790" w:type="dxa"/>
            <w:tcBorders>
              <w:top w:val="nil"/>
              <w:left w:val="nil"/>
              <w:bottom w:val="nil"/>
              <w:right w:val="nil"/>
            </w:tcBorders>
          </w:tcPr>
          <w:p w14:paraId="1893D38B" w14:textId="77777777" w:rsidR="000841EC" w:rsidRDefault="00EB1D73" w:rsidP="005145D8">
            <w:pPr>
              <w:spacing w:after="0" w:line="259" w:lineRule="auto"/>
              <w:ind w:left="0" w:right="0" w:firstLine="0"/>
            </w:pPr>
            <w:r>
              <w:rPr>
                <w:sz w:val="20"/>
              </w:rPr>
              <w:t>0.33</w:t>
            </w:r>
          </w:p>
        </w:tc>
      </w:tr>
      <w:tr w:rsidR="005145D8" w14:paraId="34355B0A" w14:textId="77777777">
        <w:trPr>
          <w:trHeight w:val="738"/>
        </w:trPr>
        <w:tc>
          <w:tcPr>
            <w:tcW w:w="3126" w:type="dxa"/>
            <w:tcBorders>
              <w:top w:val="nil"/>
              <w:left w:val="nil"/>
              <w:bottom w:val="nil"/>
              <w:right w:val="nil"/>
            </w:tcBorders>
          </w:tcPr>
          <w:p w14:paraId="4E8C3DBF" w14:textId="77777777" w:rsidR="000841EC" w:rsidRDefault="00EB1D73" w:rsidP="00EB1D73">
            <w:pPr>
              <w:spacing w:after="0" w:line="259" w:lineRule="auto"/>
              <w:ind w:left="0" w:right="0" w:firstLine="0"/>
            </w:pPr>
            <w:r>
              <w:rPr>
                <w:b/>
                <w:sz w:val="20"/>
              </w:rPr>
              <w:t>Public Goods</w:t>
            </w:r>
          </w:p>
          <w:p w14:paraId="7529A538" w14:textId="77777777" w:rsidR="000841EC" w:rsidRDefault="00EB1D73" w:rsidP="00EB1D73">
            <w:pPr>
              <w:spacing w:after="0" w:line="259" w:lineRule="auto"/>
              <w:ind w:left="0" w:right="0" w:firstLine="0"/>
            </w:pPr>
            <w:r>
              <w:rPr>
                <w:sz w:val="20"/>
              </w:rPr>
              <w:t>Infant (&lt;5yo) Mortality Rate (‰)</w:t>
            </w:r>
          </w:p>
        </w:tc>
        <w:tc>
          <w:tcPr>
            <w:tcW w:w="998" w:type="dxa"/>
            <w:tcBorders>
              <w:top w:val="nil"/>
              <w:left w:val="nil"/>
              <w:bottom w:val="nil"/>
              <w:right w:val="nil"/>
            </w:tcBorders>
            <w:vAlign w:val="center"/>
          </w:tcPr>
          <w:p w14:paraId="59B45791" w14:textId="77777777" w:rsidR="000841EC" w:rsidRDefault="00EB1D73" w:rsidP="005145D8">
            <w:pPr>
              <w:spacing w:after="0" w:line="259" w:lineRule="auto"/>
              <w:ind w:left="0" w:right="0" w:firstLine="15"/>
              <w:jc w:val="center"/>
            </w:pPr>
            <w:r>
              <w:rPr>
                <w:sz w:val="20"/>
              </w:rPr>
              <w:t>22.8</w:t>
            </w:r>
          </w:p>
        </w:tc>
        <w:tc>
          <w:tcPr>
            <w:tcW w:w="936" w:type="dxa"/>
            <w:tcBorders>
              <w:top w:val="nil"/>
              <w:left w:val="nil"/>
              <w:bottom w:val="nil"/>
              <w:right w:val="nil"/>
            </w:tcBorders>
            <w:vAlign w:val="center"/>
          </w:tcPr>
          <w:p w14:paraId="76904A30" w14:textId="77777777" w:rsidR="000841EC" w:rsidRDefault="00EB1D73" w:rsidP="005145D8">
            <w:pPr>
              <w:spacing w:after="0" w:line="259" w:lineRule="auto"/>
              <w:ind w:left="0" w:right="0" w:firstLine="0"/>
              <w:jc w:val="center"/>
            </w:pPr>
            <w:r>
              <w:rPr>
                <w:sz w:val="20"/>
              </w:rPr>
              <w:t>18.2</w:t>
            </w:r>
          </w:p>
        </w:tc>
        <w:tc>
          <w:tcPr>
            <w:tcW w:w="1076" w:type="dxa"/>
            <w:tcBorders>
              <w:top w:val="nil"/>
              <w:left w:val="nil"/>
              <w:bottom w:val="nil"/>
              <w:right w:val="nil"/>
            </w:tcBorders>
            <w:vAlign w:val="center"/>
          </w:tcPr>
          <w:p w14:paraId="187AFE96" w14:textId="77777777" w:rsidR="000841EC" w:rsidRDefault="00EB1D73" w:rsidP="005145D8">
            <w:pPr>
              <w:spacing w:after="0" w:line="259" w:lineRule="auto"/>
              <w:ind w:left="0" w:right="0" w:firstLine="15"/>
            </w:pPr>
            <w:r>
              <w:rPr>
                <w:sz w:val="20"/>
              </w:rPr>
              <w:t>-0.40</w:t>
            </w:r>
          </w:p>
        </w:tc>
        <w:tc>
          <w:tcPr>
            <w:tcW w:w="998" w:type="dxa"/>
            <w:tcBorders>
              <w:top w:val="nil"/>
              <w:left w:val="nil"/>
              <w:bottom w:val="nil"/>
              <w:right w:val="nil"/>
            </w:tcBorders>
            <w:vAlign w:val="center"/>
          </w:tcPr>
          <w:p w14:paraId="418590BE" w14:textId="77777777" w:rsidR="000841EC" w:rsidRDefault="00EB1D73" w:rsidP="005145D8">
            <w:pPr>
              <w:spacing w:after="0" w:line="259" w:lineRule="auto"/>
              <w:ind w:left="0" w:right="0" w:firstLine="15"/>
            </w:pPr>
            <w:r>
              <w:rPr>
                <w:sz w:val="20"/>
              </w:rPr>
              <w:t>0.56</w:t>
            </w:r>
          </w:p>
        </w:tc>
        <w:tc>
          <w:tcPr>
            <w:tcW w:w="932" w:type="dxa"/>
            <w:tcBorders>
              <w:top w:val="nil"/>
              <w:left w:val="nil"/>
              <w:bottom w:val="nil"/>
              <w:right w:val="nil"/>
            </w:tcBorders>
            <w:vAlign w:val="center"/>
          </w:tcPr>
          <w:p w14:paraId="3C0E911B" w14:textId="77777777" w:rsidR="000841EC" w:rsidRDefault="00EB1D73" w:rsidP="005145D8">
            <w:pPr>
              <w:spacing w:after="0" w:line="259" w:lineRule="auto"/>
              <w:ind w:left="0" w:right="0" w:firstLine="0"/>
            </w:pPr>
            <w:r>
              <w:rPr>
                <w:sz w:val="20"/>
              </w:rPr>
              <w:t>0.46</w:t>
            </w:r>
          </w:p>
        </w:tc>
        <w:tc>
          <w:tcPr>
            <w:tcW w:w="1047" w:type="dxa"/>
            <w:tcBorders>
              <w:top w:val="nil"/>
              <w:left w:val="nil"/>
              <w:bottom w:val="nil"/>
              <w:right w:val="nil"/>
            </w:tcBorders>
            <w:vAlign w:val="center"/>
          </w:tcPr>
          <w:p w14:paraId="15E1889C" w14:textId="77777777" w:rsidR="000841EC" w:rsidRDefault="00EB1D73" w:rsidP="005145D8">
            <w:pPr>
              <w:spacing w:after="0" w:line="259" w:lineRule="auto"/>
              <w:ind w:left="0" w:right="0" w:firstLine="0"/>
              <w:jc w:val="center"/>
            </w:pPr>
            <w:r>
              <w:rPr>
                <w:sz w:val="20"/>
              </w:rPr>
              <w:t>22.0</w:t>
            </w:r>
          </w:p>
        </w:tc>
        <w:tc>
          <w:tcPr>
            <w:tcW w:w="936" w:type="dxa"/>
            <w:tcBorders>
              <w:top w:val="nil"/>
              <w:left w:val="nil"/>
              <w:bottom w:val="nil"/>
              <w:right w:val="nil"/>
            </w:tcBorders>
            <w:vAlign w:val="center"/>
          </w:tcPr>
          <w:p w14:paraId="08428D4F" w14:textId="77777777" w:rsidR="000841EC" w:rsidRDefault="00EB1D73" w:rsidP="005145D8">
            <w:pPr>
              <w:spacing w:after="0" w:line="259" w:lineRule="auto"/>
              <w:ind w:left="0" w:right="0" w:firstLine="0"/>
              <w:jc w:val="center"/>
            </w:pPr>
            <w:r>
              <w:rPr>
                <w:sz w:val="20"/>
              </w:rPr>
              <w:t>18.2</w:t>
            </w:r>
          </w:p>
        </w:tc>
        <w:tc>
          <w:tcPr>
            <w:tcW w:w="1076" w:type="dxa"/>
            <w:tcBorders>
              <w:top w:val="nil"/>
              <w:left w:val="nil"/>
              <w:bottom w:val="nil"/>
              <w:right w:val="nil"/>
            </w:tcBorders>
            <w:vAlign w:val="center"/>
          </w:tcPr>
          <w:p w14:paraId="7C33D1DC" w14:textId="77777777" w:rsidR="000841EC" w:rsidRDefault="00EB1D73" w:rsidP="005145D8">
            <w:pPr>
              <w:spacing w:after="0" w:line="259" w:lineRule="auto"/>
              <w:ind w:left="0" w:right="0" w:firstLine="45"/>
            </w:pPr>
            <w:r>
              <w:rPr>
                <w:sz w:val="20"/>
              </w:rPr>
              <w:t>-0.33</w:t>
            </w:r>
          </w:p>
        </w:tc>
        <w:tc>
          <w:tcPr>
            <w:tcW w:w="998" w:type="dxa"/>
            <w:tcBorders>
              <w:top w:val="nil"/>
              <w:left w:val="nil"/>
              <w:bottom w:val="nil"/>
              <w:right w:val="nil"/>
            </w:tcBorders>
            <w:vAlign w:val="center"/>
          </w:tcPr>
          <w:p w14:paraId="6B06CDAB" w14:textId="77777777" w:rsidR="000841EC" w:rsidRDefault="00EB1D73" w:rsidP="005145D8">
            <w:pPr>
              <w:spacing w:after="0" w:line="259" w:lineRule="auto"/>
              <w:ind w:left="0" w:right="0" w:firstLine="0"/>
            </w:pPr>
            <w:r>
              <w:rPr>
                <w:sz w:val="20"/>
              </w:rPr>
              <w:t>0.68</w:t>
            </w:r>
          </w:p>
        </w:tc>
        <w:tc>
          <w:tcPr>
            <w:tcW w:w="790" w:type="dxa"/>
            <w:tcBorders>
              <w:top w:val="nil"/>
              <w:left w:val="nil"/>
              <w:bottom w:val="nil"/>
              <w:right w:val="nil"/>
            </w:tcBorders>
            <w:vAlign w:val="center"/>
          </w:tcPr>
          <w:p w14:paraId="7F0D16EC" w14:textId="77777777" w:rsidR="000841EC" w:rsidRDefault="00EB1D73" w:rsidP="005145D8">
            <w:pPr>
              <w:spacing w:after="0" w:line="259" w:lineRule="auto"/>
              <w:ind w:left="0" w:right="0" w:firstLine="0"/>
            </w:pPr>
            <w:r>
              <w:rPr>
                <w:sz w:val="20"/>
              </w:rPr>
              <w:t>0.54</w:t>
            </w:r>
          </w:p>
        </w:tc>
      </w:tr>
      <w:tr w:rsidR="005145D8" w14:paraId="2941C39A" w14:textId="77777777">
        <w:trPr>
          <w:trHeight w:val="473"/>
        </w:trPr>
        <w:tc>
          <w:tcPr>
            <w:tcW w:w="3126" w:type="dxa"/>
            <w:tcBorders>
              <w:top w:val="nil"/>
              <w:left w:val="nil"/>
              <w:bottom w:val="nil"/>
              <w:right w:val="nil"/>
            </w:tcBorders>
          </w:tcPr>
          <w:p w14:paraId="7DF2597C" w14:textId="77777777" w:rsidR="000841EC" w:rsidRDefault="00EB1D73" w:rsidP="00EB1D73">
            <w:pPr>
              <w:spacing w:after="0" w:line="259" w:lineRule="auto"/>
              <w:ind w:left="0" w:right="0" w:firstLine="0"/>
            </w:pPr>
            <w:r>
              <w:rPr>
                <w:sz w:val="20"/>
              </w:rPr>
              <w:t>Number of Beds in Public</w:t>
            </w:r>
          </w:p>
          <w:p w14:paraId="555FD57E" w14:textId="77777777" w:rsidR="000841EC" w:rsidRDefault="00EB1D73" w:rsidP="00EB1D73">
            <w:pPr>
              <w:spacing w:after="0" w:line="259" w:lineRule="auto"/>
              <w:ind w:left="0" w:right="0" w:firstLine="0"/>
            </w:pPr>
            <w:r>
              <w:rPr>
                <w:sz w:val="20"/>
              </w:rPr>
              <w:t>Hospitals</w:t>
            </w:r>
          </w:p>
        </w:tc>
        <w:tc>
          <w:tcPr>
            <w:tcW w:w="998" w:type="dxa"/>
            <w:tcBorders>
              <w:top w:val="nil"/>
              <w:left w:val="nil"/>
              <w:bottom w:val="nil"/>
              <w:right w:val="nil"/>
            </w:tcBorders>
          </w:tcPr>
          <w:p w14:paraId="588E2EE5" w14:textId="77777777" w:rsidR="000841EC" w:rsidRDefault="00EB1D73" w:rsidP="005145D8">
            <w:pPr>
              <w:spacing w:after="0" w:line="259" w:lineRule="auto"/>
              <w:ind w:left="0" w:right="0" w:firstLine="15"/>
            </w:pPr>
            <w:r>
              <w:rPr>
                <w:sz w:val="20"/>
              </w:rPr>
              <w:t>3566.8</w:t>
            </w:r>
          </w:p>
        </w:tc>
        <w:tc>
          <w:tcPr>
            <w:tcW w:w="936" w:type="dxa"/>
            <w:tcBorders>
              <w:top w:val="nil"/>
              <w:left w:val="nil"/>
              <w:bottom w:val="nil"/>
              <w:right w:val="nil"/>
            </w:tcBorders>
          </w:tcPr>
          <w:p w14:paraId="61A9E526" w14:textId="77777777" w:rsidR="000841EC" w:rsidRDefault="00EB1D73" w:rsidP="005145D8">
            <w:pPr>
              <w:spacing w:after="0" w:line="259" w:lineRule="auto"/>
              <w:ind w:left="0" w:right="0" w:firstLine="0"/>
            </w:pPr>
            <w:r>
              <w:rPr>
                <w:sz w:val="20"/>
              </w:rPr>
              <w:t>3442.2</w:t>
            </w:r>
          </w:p>
        </w:tc>
        <w:tc>
          <w:tcPr>
            <w:tcW w:w="1076" w:type="dxa"/>
            <w:tcBorders>
              <w:top w:val="nil"/>
              <w:left w:val="nil"/>
              <w:bottom w:val="nil"/>
              <w:right w:val="nil"/>
            </w:tcBorders>
          </w:tcPr>
          <w:p w14:paraId="4DC8DA77" w14:textId="77777777" w:rsidR="000841EC" w:rsidRDefault="00EB1D73" w:rsidP="005145D8">
            <w:pPr>
              <w:spacing w:after="0" w:line="259" w:lineRule="auto"/>
              <w:ind w:left="0" w:right="0" w:firstLine="15"/>
            </w:pPr>
            <w:r>
              <w:rPr>
                <w:sz w:val="20"/>
              </w:rPr>
              <w:t>-0.12</w:t>
            </w:r>
          </w:p>
        </w:tc>
        <w:tc>
          <w:tcPr>
            <w:tcW w:w="998" w:type="dxa"/>
            <w:tcBorders>
              <w:top w:val="nil"/>
              <w:left w:val="nil"/>
              <w:bottom w:val="nil"/>
              <w:right w:val="nil"/>
            </w:tcBorders>
          </w:tcPr>
          <w:p w14:paraId="2D71E425" w14:textId="77777777" w:rsidR="000841EC" w:rsidRDefault="00EB1D73" w:rsidP="005145D8">
            <w:pPr>
              <w:spacing w:after="0" w:line="259" w:lineRule="auto"/>
              <w:ind w:left="0" w:right="0" w:firstLine="15"/>
            </w:pPr>
            <w:r>
              <w:rPr>
                <w:sz w:val="20"/>
              </w:rPr>
              <w:t>0.89</w:t>
            </w:r>
          </w:p>
        </w:tc>
        <w:tc>
          <w:tcPr>
            <w:tcW w:w="932" w:type="dxa"/>
            <w:tcBorders>
              <w:top w:val="nil"/>
              <w:left w:val="nil"/>
              <w:bottom w:val="nil"/>
              <w:right w:val="nil"/>
            </w:tcBorders>
          </w:tcPr>
          <w:p w14:paraId="054A1BEA" w14:textId="77777777" w:rsidR="000841EC" w:rsidRDefault="00EB1D73" w:rsidP="005145D8">
            <w:pPr>
              <w:spacing w:after="0" w:line="259" w:lineRule="auto"/>
              <w:ind w:left="0" w:right="0" w:firstLine="0"/>
            </w:pPr>
            <w:r>
              <w:rPr>
                <w:sz w:val="20"/>
              </w:rPr>
              <w:t>0.87</w:t>
            </w:r>
          </w:p>
        </w:tc>
        <w:tc>
          <w:tcPr>
            <w:tcW w:w="1047" w:type="dxa"/>
            <w:tcBorders>
              <w:top w:val="nil"/>
              <w:left w:val="nil"/>
              <w:bottom w:val="nil"/>
              <w:right w:val="nil"/>
            </w:tcBorders>
          </w:tcPr>
          <w:p w14:paraId="071D8387" w14:textId="77777777" w:rsidR="000841EC" w:rsidRDefault="00EB1D73" w:rsidP="005145D8">
            <w:pPr>
              <w:spacing w:after="0" w:line="259" w:lineRule="auto"/>
              <w:ind w:left="0" w:right="0" w:firstLine="0"/>
            </w:pPr>
            <w:r>
              <w:rPr>
                <w:sz w:val="20"/>
              </w:rPr>
              <w:t>3516.1</w:t>
            </w:r>
          </w:p>
        </w:tc>
        <w:tc>
          <w:tcPr>
            <w:tcW w:w="936" w:type="dxa"/>
            <w:tcBorders>
              <w:top w:val="nil"/>
              <w:left w:val="nil"/>
              <w:bottom w:val="nil"/>
              <w:right w:val="nil"/>
            </w:tcBorders>
          </w:tcPr>
          <w:p w14:paraId="124B8945" w14:textId="77777777" w:rsidR="000841EC" w:rsidRDefault="00EB1D73" w:rsidP="005145D8">
            <w:pPr>
              <w:spacing w:after="0" w:line="259" w:lineRule="auto"/>
              <w:ind w:left="0" w:right="0" w:firstLine="0"/>
            </w:pPr>
            <w:r>
              <w:rPr>
                <w:sz w:val="20"/>
              </w:rPr>
              <w:t>3442.2</w:t>
            </w:r>
          </w:p>
        </w:tc>
        <w:tc>
          <w:tcPr>
            <w:tcW w:w="1076" w:type="dxa"/>
            <w:tcBorders>
              <w:top w:val="nil"/>
              <w:left w:val="nil"/>
              <w:bottom w:val="nil"/>
              <w:right w:val="nil"/>
            </w:tcBorders>
          </w:tcPr>
          <w:p w14:paraId="76DDCA85" w14:textId="77777777" w:rsidR="000841EC" w:rsidRDefault="00EB1D73" w:rsidP="005145D8">
            <w:pPr>
              <w:spacing w:after="0" w:line="259" w:lineRule="auto"/>
              <w:ind w:left="0" w:right="0" w:firstLine="45"/>
            </w:pPr>
            <w:r>
              <w:rPr>
                <w:sz w:val="20"/>
              </w:rPr>
              <w:t>-0.07</w:t>
            </w:r>
          </w:p>
        </w:tc>
        <w:tc>
          <w:tcPr>
            <w:tcW w:w="998" w:type="dxa"/>
            <w:tcBorders>
              <w:top w:val="nil"/>
              <w:left w:val="nil"/>
              <w:bottom w:val="nil"/>
              <w:right w:val="nil"/>
            </w:tcBorders>
          </w:tcPr>
          <w:p w14:paraId="35AF41D5" w14:textId="77777777" w:rsidR="000841EC" w:rsidRDefault="00EB1D73" w:rsidP="005145D8">
            <w:pPr>
              <w:spacing w:after="0" w:line="259" w:lineRule="auto"/>
              <w:ind w:left="0" w:right="0" w:firstLine="0"/>
            </w:pPr>
            <w:r>
              <w:rPr>
                <w:sz w:val="20"/>
              </w:rPr>
              <w:t>0.93</w:t>
            </w:r>
          </w:p>
        </w:tc>
        <w:tc>
          <w:tcPr>
            <w:tcW w:w="790" w:type="dxa"/>
            <w:tcBorders>
              <w:top w:val="nil"/>
              <w:left w:val="nil"/>
              <w:bottom w:val="nil"/>
              <w:right w:val="nil"/>
            </w:tcBorders>
          </w:tcPr>
          <w:p w14:paraId="1F7D696A" w14:textId="77777777" w:rsidR="000841EC" w:rsidRDefault="00EB1D73" w:rsidP="005145D8">
            <w:pPr>
              <w:spacing w:after="0" w:line="259" w:lineRule="auto"/>
              <w:ind w:left="0" w:right="0" w:firstLine="0"/>
            </w:pPr>
            <w:r>
              <w:rPr>
                <w:sz w:val="20"/>
              </w:rPr>
              <w:t>0.92</w:t>
            </w:r>
          </w:p>
        </w:tc>
      </w:tr>
      <w:tr w:rsidR="005145D8" w14:paraId="44F864CF" w14:textId="77777777">
        <w:trPr>
          <w:trHeight w:val="236"/>
        </w:trPr>
        <w:tc>
          <w:tcPr>
            <w:tcW w:w="3126" w:type="dxa"/>
            <w:tcBorders>
              <w:top w:val="nil"/>
              <w:left w:val="nil"/>
              <w:bottom w:val="nil"/>
              <w:right w:val="nil"/>
            </w:tcBorders>
          </w:tcPr>
          <w:p w14:paraId="5AF9B858" w14:textId="77777777" w:rsidR="000841EC" w:rsidRDefault="00EB1D73" w:rsidP="00EB1D73">
            <w:pPr>
              <w:spacing w:after="0" w:line="259" w:lineRule="auto"/>
              <w:ind w:left="0" w:right="0" w:firstLine="0"/>
            </w:pPr>
            <w:r>
              <w:rPr>
                <w:sz w:val="20"/>
              </w:rPr>
              <w:t>Number of Schools</w:t>
            </w:r>
          </w:p>
        </w:tc>
        <w:tc>
          <w:tcPr>
            <w:tcW w:w="998" w:type="dxa"/>
            <w:tcBorders>
              <w:top w:val="nil"/>
              <w:left w:val="nil"/>
              <w:bottom w:val="nil"/>
              <w:right w:val="nil"/>
            </w:tcBorders>
          </w:tcPr>
          <w:p w14:paraId="3921FA29" w14:textId="77777777" w:rsidR="000841EC" w:rsidRDefault="00EB1D73" w:rsidP="005145D8">
            <w:pPr>
              <w:spacing w:after="0" w:line="259" w:lineRule="auto"/>
              <w:ind w:left="0" w:right="0" w:firstLine="15"/>
              <w:jc w:val="center"/>
            </w:pPr>
            <w:r>
              <w:rPr>
                <w:sz w:val="20"/>
              </w:rPr>
              <w:t>435.3</w:t>
            </w:r>
          </w:p>
        </w:tc>
        <w:tc>
          <w:tcPr>
            <w:tcW w:w="936" w:type="dxa"/>
            <w:tcBorders>
              <w:top w:val="nil"/>
              <w:left w:val="nil"/>
              <w:bottom w:val="nil"/>
              <w:right w:val="nil"/>
            </w:tcBorders>
          </w:tcPr>
          <w:p w14:paraId="6786C9D7" w14:textId="77777777" w:rsidR="000841EC" w:rsidRDefault="00EB1D73" w:rsidP="005145D8">
            <w:pPr>
              <w:spacing w:after="0" w:line="259" w:lineRule="auto"/>
              <w:ind w:left="0" w:right="0" w:firstLine="0"/>
              <w:jc w:val="center"/>
            </w:pPr>
            <w:r>
              <w:rPr>
                <w:sz w:val="20"/>
              </w:rPr>
              <w:t>359.8</w:t>
            </w:r>
          </w:p>
        </w:tc>
        <w:tc>
          <w:tcPr>
            <w:tcW w:w="1076" w:type="dxa"/>
            <w:tcBorders>
              <w:top w:val="nil"/>
              <w:left w:val="nil"/>
              <w:bottom w:val="nil"/>
              <w:right w:val="nil"/>
            </w:tcBorders>
          </w:tcPr>
          <w:p w14:paraId="38FA19DE" w14:textId="77777777" w:rsidR="000841EC" w:rsidRDefault="00EB1D73" w:rsidP="005145D8">
            <w:pPr>
              <w:spacing w:after="0" w:line="259" w:lineRule="auto"/>
              <w:ind w:left="0" w:right="0" w:firstLine="15"/>
            </w:pPr>
            <w:r>
              <w:rPr>
                <w:sz w:val="20"/>
              </w:rPr>
              <w:t>-0.55</w:t>
            </w:r>
          </w:p>
        </w:tc>
        <w:tc>
          <w:tcPr>
            <w:tcW w:w="998" w:type="dxa"/>
            <w:tcBorders>
              <w:top w:val="nil"/>
              <w:left w:val="nil"/>
              <w:bottom w:val="nil"/>
              <w:right w:val="nil"/>
            </w:tcBorders>
          </w:tcPr>
          <w:p w14:paraId="6DBF2E8A" w14:textId="77777777" w:rsidR="000841EC" w:rsidRDefault="00EB1D73" w:rsidP="005145D8">
            <w:pPr>
              <w:spacing w:after="0" w:line="259" w:lineRule="auto"/>
              <w:ind w:left="0" w:right="0" w:firstLine="15"/>
            </w:pPr>
            <w:r>
              <w:rPr>
                <w:sz w:val="20"/>
              </w:rPr>
              <w:t>0.36</w:t>
            </w:r>
          </w:p>
        </w:tc>
        <w:tc>
          <w:tcPr>
            <w:tcW w:w="932" w:type="dxa"/>
            <w:tcBorders>
              <w:top w:val="nil"/>
              <w:left w:val="nil"/>
              <w:bottom w:val="nil"/>
              <w:right w:val="nil"/>
            </w:tcBorders>
          </w:tcPr>
          <w:p w14:paraId="5A695C9E" w14:textId="77777777" w:rsidR="000841EC" w:rsidRDefault="00EB1D73" w:rsidP="005145D8">
            <w:pPr>
              <w:spacing w:after="0" w:line="259" w:lineRule="auto"/>
              <w:ind w:left="0" w:right="0" w:firstLine="0"/>
            </w:pPr>
            <w:r>
              <w:rPr>
                <w:sz w:val="20"/>
              </w:rPr>
              <w:t>0.34</w:t>
            </w:r>
          </w:p>
        </w:tc>
        <w:tc>
          <w:tcPr>
            <w:tcW w:w="1047" w:type="dxa"/>
            <w:tcBorders>
              <w:top w:val="nil"/>
              <w:left w:val="nil"/>
              <w:bottom w:val="nil"/>
              <w:right w:val="nil"/>
            </w:tcBorders>
          </w:tcPr>
          <w:p w14:paraId="1712F63D" w14:textId="77777777" w:rsidR="000841EC" w:rsidRDefault="00EB1D73" w:rsidP="005145D8">
            <w:pPr>
              <w:spacing w:after="0" w:line="259" w:lineRule="auto"/>
              <w:ind w:left="0" w:right="0" w:firstLine="0"/>
              <w:jc w:val="center"/>
            </w:pPr>
            <w:r>
              <w:rPr>
                <w:sz w:val="20"/>
              </w:rPr>
              <w:t>418.5</w:t>
            </w:r>
          </w:p>
        </w:tc>
        <w:tc>
          <w:tcPr>
            <w:tcW w:w="936" w:type="dxa"/>
            <w:tcBorders>
              <w:top w:val="nil"/>
              <w:left w:val="nil"/>
              <w:bottom w:val="nil"/>
              <w:right w:val="nil"/>
            </w:tcBorders>
          </w:tcPr>
          <w:p w14:paraId="4D7D37A9" w14:textId="77777777" w:rsidR="000841EC" w:rsidRDefault="00EB1D73" w:rsidP="005145D8">
            <w:pPr>
              <w:spacing w:after="0" w:line="259" w:lineRule="auto"/>
              <w:ind w:left="0" w:right="0" w:firstLine="0"/>
              <w:jc w:val="center"/>
            </w:pPr>
            <w:r>
              <w:rPr>
                <w:sz w:val="20"/>
              </w:rPr>
              <w:t>359.8</w:t>
            </w:r>
          </w:p>
        </w:tc>
        <w:tc>
          <w:tcPr>
            <w:tcW w:w="1076" w:type="dxa"/>
            <w:tcBorders>
              <w:top w:val="nil"/>
              <w:left w:val="nil"/>
              <w:bottom w:val="nil"/>
              <w:right w:val="nil"/>
            </w:tcBorders>
          </w:tcPr>
          <w:p w14:paraId="57CD1C65" w14:textId="77777777" w:rsidR="000841EC" w:rsidRDefault="00EB1D73" w:rsidP="005145D8">
            <w:pPr>
              <w:spacing w:after="0" w:line="259" w:lineRule="auto"/>
              <w:ind w:left="0" w:right="0" w:firstLine="45"/>
            </w:pPr>
            <w:r>
              <w:rPr>
                <w:sz w:val="20"/>
              </w:rPr>
              <w:t>-0.42</w:t>
            </w:r>
          </w:p>
        </w:tc>
        <w:tc>
          <w:tcPr>
            <w:tcW w:w="998" w:type="dxa"/>
            <w:tcBorders>
              <w:top w:val="nil"/>
              <w:left w:val="nil"/>
              <w:bottom w:val="nil"/>
              <w:right w:val="nil"/>
            </w:tcBorders>
          </w:tcPr>
          <w:p w14:paraId="72C72BE6" w14:textId="77777777" w:rsidR="000841EC" w:rsidRDefault="00EB1D73" w:rsidP="005145D8">
            <w:pPr>
              <w:spacing w:after="0" w:line="259" w:lineRule="auto"/>
              <w:ind w:left="0" w:right="0" w:firstLine="0"/>
            </w:pPr>
            <w:r>
              <w:rPr>
                <w:sz w:val="20"/>
              </w:rPr>
              <w:t>0.50</w:t>
            </w:r>
          </w:p>
        </w:tc>
        <w:tc>
          <w:tcPr>
            <w:tcW w:w="790" w:type="dxa"/>
            <w:tcBorders>
              <w:top w:val="nil"/>
              <w:left w:val="nil"/>
              <w:bottom w:val="nil"/>
              <w:right w:val="nil"/>
            </w:tcBorders>
          </w:tcPr>
          <w:p w14:paraId="5DEC1542" w14:textId="77777777" w:rsidR="000841EC" w:rsidRDefault="00EB1D73" w:rsidP="005145D8">
            <w:pPr>
              <w:spacing w:after="0" w:line="259" w:lineRule="auto"/>
              <w:ind w:left="0" w:right="0" w:firstLine="0"/>
            </w:pPr>
            <w:r>
              <w:rPr>
                <w:sz w:val="20"/>
              </w:rPr>
              <w:t>0.46</w:t>
            </w:r>
          </w:p>
        </w:tc>
      </w:tr>
      <w:tr w:rsidR="005145D8" w14:paraId="0EAF28B8" w14:textId="77777777">
        <w:trPr>
          <w:trHeight w:val="276"/>
        </w:trPr>
        <w:tc>
          <w:tcPr>
            <w:tcW w:w="3126" w:type="dxa"/>
            <w:tcBorders>
              <w:top w:val="nil"/>
              <w:left w:val="nil"/>
              <w:bottom w:val="single" w:sz="6" w:space="0" w:color="000000"/>
              <w:right w:val="nil"/>
            </w:tcBorders>
          </w:tcPr>
          <w:p w14:paraId="08403F41" w14:textId="77777777" w:rsidR="000841EC" w:rsidRDefault="00EB1D73" w:rsidP="00EB1D73">
            <w:pPr>
              <w:spacing w:after="0" w:line="259" w:lineRule="auto"/>
              <w:ind w:left="0" w:right="0" w:firstLine="0"/>
            </w:pPr>
            <w:r>
              <w:rPr>
                <w:sz w:val="20"/>
              </w:rPr>
              <w:t>Number of Primary Schools</w:t>
            </w:r>
          </w:p>
        </w:tc>
        <w:tc>
          <w:tcPr>
            <w:tcW w:w="998" w:type="dxa"/>
            <w:tcBorders>
              <w:top w:val="nil"/>
              <w:left w:val="nil"/>
              <w:bottom w:val="single" w:sz="6" w:space="0" w:color="000000"/>
              <w:right w:val="nil"/>
            </w:tcBorders>
          </w:tcPr>
          <w:p w14:paraId="23C7633A" w14:textId="77777777" w:rsidR="000841EC" w:rsidRDefault="00EB1D73" w:rsidP="005145D8">
            <w:pPr>
              <w:spacing w:after="0" w:line="259" w:lineRule="auto"/>
              <w:ind w:left="0" w:right="0" w:firstLine="15"/>
              <w:jc w:val="center"/>
            </w:pPr>
            <w:r>
              <w:rPr>
                <w:sz w:val="20"/>
              </w:rPr>
              <w:t>244.8</w:t>
            </w:r>
          </w:p>
        </w:tc>
        <w:tc>
          <w:tcPr>
            <w:tcW w:w="936" w:type="dxa"/>
            <w:tcBorders>
              <w:top w:val="nil"/>
              <w:left w:val="nil"/>
              <w:bottom w:val="single" w:sz="6" w:space="0" w:color="000000"/>
              <w:right w:val="nil"/>
            </w:tcBorders>
          </w:tcPr>
          <w:p w14:paraId="33366DE8" w14:textId="77777777" w:rsidR="000841EC" w:rsidRDefault="00EB1D73" w:rsidP="005145D8">
            <w:pPr>
              <w:spacing w:after="0" w:line="259" w:lineRule="auto"/>
              <w:ind w:left="0" w:right="0" w:firstLine="0"/>
              <w:jc w:val="center"/>
            </w:pPr>
            <w:r>
              <w:rPr>
                <w:sz w:val="20"/>
              </w:rPr>
              <w:t>220.5</w:t>
            </w:r>
          </w:p>
        </w:tc>
        <w:tc>
          <w:tcPr>
            <w:tcW w:w="1076" w:type="dxa"/>
            <w:tcBorders>
              <w:top w:val="nil"/>
              <w:left w:val="nil"/>
              <w:bottom w:val="single" w:sz="6" w:space="0" w:color="000000"/>
              <w:right w:val="nil"/>
            </w:tcBorders>
          </w:tcPr>
          <w:p w14:paraId="4A231BD9" w14:textId="77777777" w:rsidR="000841EC" w:rsidRDefault="00EB1D73" w:rsidP="005145D8">
            <w:pPr>
              <w:spacing w:after="0" w:line="259" w:lineRule="auto"/>
              <w:ind w:left="0" w:right="0" w:firstLine="15"/>
            </w:pPr>
            <w:r>
              <w:rPr>
                <w:sz w:val="20"/>
              </w:rPr>
              <w:t>-0.28</w:t>
            </w:r>
          </w:p>
        </w:tc>
        <w:tc>
          <w:tcPr>
            <w:tcW w:w="998" w:type="dxa"/>
            <w:tcBorders>
              <w:top w:val="nil"/>
              <w:left w:val="nil"/>
              <w:bottom w:val="single" w:sz="6" w:space="0" w:color="000000"/>
              <w:right w:val="nil"/>
            </w:tcBorders>
          </w:tcPr>
          <w:p w14:paraId="3FF02102" w14:textId="77777777" w:rsidR="000841EC" w:rsidRDefault="00EB1D73" w:rsidP="005145D8">
            <w:pPr>
              <w:spacing w:after="0" w:line="259" w:lineRule="auto"/>
              <w:ind w:left="0" w:right="0" w:firstLine="15"/>
            </w:pPr>
            <w:r>
              <w:rPr>
                <w:sz w:val="20"/>
              </w:rPr>
              <w:t>0.65</w:t>
            </w:r>
          </w:p>
        </w:tc>
        <w:tc>
          <w:tcPr>
            <w:tcW w:w="932" w:type="dxa"/>
            <w:tcBorders>
              <w:top w:val="nil"/>
              <w:left w:val="nil"/>
              <w:bottom w:val="single" w:sz="6" w:space="0" w:color="000000"/>
              <w:right w:val="nil"/>
            </w:tcBorders>
          </w:tcPr>
          <w:p w14:paraId="7A2F2702" w14:textId="77777777" w:rsidR="000841EC" w:rsidRDefault="00EB1D73" w:rsidP="005145D8">
            <w:pPr>
              <w:spacing w:after="0" w:line="259" w:lineRule="auto"/>
              <w:ind w:left="0" w:right="0" w:firstLine="0"/>
            </w:pPr>
            <w:r>
              <w:rPr>
                <w:sz w:val="20"/>
              </w:rPr>
              <w:t>0.63</w:t>
            </w:r>
          </w:p>
        </w:tc>
        <w:tc>
          <w:tcPr>
            <w:tcW w:w="1047" w:type="dxa"/>
            <w:tcBorders>
              <w:top w:val="nil"/>
              <w:left w:val="nil"/>
              <w:bottom w:val="single" w:sz="6" w:space="0" w:color="000000"/>
              <w:right w:val="nil"/>
            </w:tcBorders>
          </w:tcPr>
          <w:p w14:paraId="7DF87D65" w14:textId="77777777" w:rsidR="000841EC" w:rsidRDefault="00EB1D73" w:rsidP="005145D8">
            <w:pPr>
              <w:spacing w:after="0" w:line="259" w:lineRule="auto"/>
              <w:ind w:left="0" w:right="0" w:firstLine="0"/>
              <w:jc w:val="center"/>
            </w:pPr>
            <w:r>
              <w:rPr>
                <w:sz w:val="20"/>
              </w:rPr>
              <w:t>235.7</w:t>
            </w:r>
          </w:p>
        </w:tc>
        <w:tc>
          <w:tcPr>
            <w:tcW w:w="936" w:type="dxa"/>
            <w:tcBorders>
              <w:top w:val="nil"/>
              <w:left w:val="nil"/>
              <w:bottom w:val="single" w:sz="6" w:space="0" w:color="000000"/>
              <w:right w:val="nil"/>
            </w:tcBorders>
          </w:tcPr>
          <w:p w14:paraId="40EF8DB1" w14:textId="77777777" w:rsidR="000841EC" w:rsidRDefault="00EB1D73" w:rsidP="005145D8">
            <w:pPr>
              <w:spacing w:after="0" w:line="259" w:lineRule="auto"/>
              <w:ind w:left="0" w:right="0" w:firstLine="0"/>
              <w:jc w:val="center"/>
            </w:pPr>
            <w:r>
              <w:rPr>
                <w:sz w:val="20"/>
              </w:rPr>
              <w:t>220.5</w:t>
            </w:r>
          </w:p>
        </w:tc>
        <w:tc>
          <w:tcPr>
            <w:tcW w:w="1076" w:type="dxa"/>
            <w:tcBorders>
              <w:top w:val="nil"/>
              <w:left w:val="nil"/>
              <w:bottom w:val="single" w:sz="6" w:space="0" w:color="000000"/>
              <w:right w:val="nil"/>
            </w:tcBorders>
          </w:tcPr>
          <w:p w14:paraId="411B9ED6" w14:textId="77777777" w:rsidR="000841EC" w:rsidRDefault="00EB1D73" w:rsidP="005145D8">
            <w:pPr>
              <w:spacing w:after="0" w:line="259" w:lineRule="auto"/>
              <w:ind w:left="0" w:right="0" w:firstLine="45"/>
            </w:pPr>
            <w:r>
              <w:rPr>
                <w:sz w:val="20"/>
              </w:rPr>
              <w:t>-0.17</w:t>
            </w:r>
          </w:p>
        </w:tc>
        <w:tc>
          <w:tcPr>
            <w:tcW w:w="998" w:type="dxa"/>
            <w:tcBorders>
              <w:top w:val="nil"/>
              <w:left w:val="nil"/>
              <w:bottom w:val="single" w:sz="6" w:space="0" w:color="000000"/>
              <w:right w:val="nil"/>
            </w:tcBorders>
          </w:tcPr>
          <w:p w14:paraId="5BA941EB" w14:textId="77777777" w:rsidR="000841EC" w:rsidRDefault="00EB1D73" w:rsidP="005145D8">
            <w:pPr>
              <w:spacing w:after="0" w:line="259" w:lineRule="auto"/>
              <w:ind w:left="0" w:right="0" w:firstLine="0"/>
            </w:pPr>
            <w:r>
              <w:rPr>
                <w:sz w:val="20"/>
              </w:rPr>
              <w:t>0.79</w:t>
            </w:r>
          </w:p>
        </w:tc>
        <w:tc>
          <w:tcPr>
            <w:tcW w:w="790" w:type="dxa"/>
            <w:tcBorders>
              <w:top w:val="nil"/>
              <w:left w:val="nil"/>
              <w:bottom w:val="single" w:sz="6" w:space="0" w:color="000000"/>
              <w:right w:val="nil"/>
            </w:tcBorders>
          </w:tcPr>
          <w:p w14:paraId="0752CDD5" w14:textId="77777777" w:rsidR="000841EC" w:rsidRDefault="00EB1D73" w:rsidP="005145D8">
            <w:pPr>
              <w:spacing w:after="0" w:line="259" w:lineRule="auto"/>
              <w:ind w:left="0" w:right="0" w:firstLine="0"/>
            </w:pPr>
            <w:r>
              <w:rPr>
                <w:sz w:val="20"/>
              </w:rPr>
              <w:t>0.76</w:t>
            </w:r>
          </w:p>
        </w:tc>
      </w:tr>
    </w:tbl>
    <w:p w14:paraId="70B9C121" w14:textId="77777777" w:rsidR="000841EC" w:rsidRDefault="000841EC" w:rsidP="005145D8">
      <w:pPr>
        <w:ind w:firstLine="710"/>
        <w:sectPr w:rsidR="000841EC">
          <w:footerReference w:type="even" r:id="rId13"/>
          <w:footerReference w:type="default" r:id="rId14"/>
          <w:footerReference w:type="first" r:id="rId15"/>
          <w:pgSz w:w="15840" w:h="12240" w:orient="landscape"/>
          <w:pgMar w:top="1440" w:right="1440" w:bottom="1440" w:left="1440" w:header="720" w:footer="720" w:gutter="0"/>
          <w:cols w:space="720"/>
        </w:sectPr>
      </w:pPr>
    </w:p>
    <w:p w14:paraId="21330839" w14:textId="01CDFF4E" w:rsidR="00EB1D73" w:rsidRDefault="00EB1D73" w:rsidP="00EB1D73">
      <w:pPr>
        <w:spacing w:after="395"/>
        <w:ind w:left="-5" w:right="593" w:firstLine="0"/>
        <w:jc w:val="both"/>
      </w:pPr>
      <w:proofErr w:type="gramStart"/>
      <w:r w:rsidRPr="00EB1D73">
        <w:lastRenderedPageBreak/>
        <w:t>where</w:t>
      </w:r>
      <w:proofErr w:type="gramEnd"/>
      <w:r w:rsidRPr="00EB1D73">
        <w:t xml:space="preserve"> ∆</w:t>
      </w:r>
      <w:proofErr w:type="spellStart"/>
      <w:r w:rsidRPr="00EB1D73">
        <w:t>Yit</w:t>
      </w:r>
      <w:proofErr w:type="spellEnd"/>
      <w:r w:rsidRPr="00EB1D73">
        <w:t xml:space="preserve"> is the (</w:t>
      </w:r>
      <w:proofErr w:type="spellStart"/>
      <w:r w:rsidRPr="00EB1D73">
        <w:t>neg</w:t>
      </w:r>
      <w:proofErr w:type="spellEnd"/>
      <w:r w:rsidRPr="00EB1D73">
        <w:t xml:space="preserve">)log of the first difference in net central transfers for province </w:t>
      </w:r>
      <w:proofErr w:type="spellStart"/>
      <w:r w:rsidRPr="00EB1D73">
        <w:t>i</w:t>
      </w:r>
      <w:proofErr w:type="spellEnd"/>
      <w:r w:rsidRPr="00EB1D73">
        <w:t xml:space="preserve"> at time </w:t>
      </w:r>
      <w:proofErr w:type="spellStart"/>
      <w:r w:rsidRPr="00EB1D73">
        <w:t>ti.e</w:t>
      </w:r>
      <w:proofErr w:type="spellEnd"/>
      <w:r w:rsidRPr="00EB1D73">
        <w:t>. ∆</w:t>
      </w:r>
      <w:proofErr w:type="spellStart"/>
      <w:r w:rsidRPr="00EB1D73">
        <w:t>Yit</w:t>
      </w:r>
      <w:proofErr w:type="spellEnd"/>
      <w:r w:rsidRPr="00EB1D73">
        <w:t xml:space="preserve"> = </w:t>
      </w:r>
      <w:proofErr w:type="gramStart"/>
      <w:r w:rsidRPr="00EB1D73">
        <w:t>log(</w:t>
      </w:r>
      <w:proofErr w:type="spellStart"/>
      <w:proofErr w:type="gramEnd"/>
      <w:r w:rsidRPr="00EB1D73">
        <w:t>Yit</w:t>
      </w:r>
      <w:proofErr w:type="spellEnd"/>
      <w:r w:rsidRPr="00EB1D73">
        <w:t xml:space="preserve"> − Yi,t−1)</w:t>
      </w:r>
      <w:ins w:id="573" w:author="Hannah Martin Lawrenz" w:date="2021-02-10T19:04:00Z">
        <w:r w:rsidR="00783C69">
          <w:t>,</w:t>
        </w:r>
      </w:ins>
      <w:r w:rsidRPr="00EB1D73">
        <w:t xml:space="preserve"> and </w:t>
      </w:r>
      <w:proofErr w:type="spellStart"/>
      <w:r w:rsidRPr="00EB1D73">
        <w:t>Xit</w:t>
      </w:r>
      <w:proofErr w:type="spellEnd"/>
      <w:r w:rsidRPr="00EB1D73">
        <w:t xml:space="preserve"> is a vector of time-varying covariates. </w:t>
      </w:r>
      <w:proofErr w:type="spellStart"/>
      <w:r w:rsidRPr="00EB1D73">
        <w:t>Ti</w:t>
      </w:r>
      <w:proofErr w:type="spellEnd"/>
      <w:r w:rsidRPr="00EB1D73">
        <w:t xml:space="preserve"> takes the value of </w:t>
      </w:r>
      <w:proofErr w:type="gramStart"/>
      <w:r w:rsidRPr="00EB1D73">
        <w:t>1</w:t>
      </w:r>
      <w:proofErr w:type="gramEnd"/>
      <w:r w:rsidRPr="00EB1D73">
        <w:t xml:space="preserve"> for every province that experienced localized defeat in 2016 and 0 otherwise, and </w:t>
      </w:r>
      <w:ins w:id="574" w:author="Hannah Martin Lawrenz" w:date="2021-02-11T13:50:00Z">
        <w:r w:rsidR="00E43E5D">
          <w:t xml:space="preserve">it </w:t>
        </w:r>
      </w:ins>
      <w:r w:rsidRPr="00EB1D73">
        <w:t>does so for every year in the sample. Depending on whether the model seeks to estimate the instantaneous effect that manifests in the year after</w:t>
      </w:r>
      <w:del w:id="575" w:author="Hannah Martin Lawrenz" w:date="2021-02-10T19:05:00Z">
        <w:r w:rsidRPr="00EB1D73" w:rsidDel="007070AC">
          <w:delText>,</w:delText>
        </w:r>
      </w:del>
      <w:r w:rsidRPr="00EB1D73">
        <w:t xml:space="preserve"> or the persistent effect that </w:t>
      </w:r>
      <w:del w:id="576" w:author="Hannah Martin Lawrenz" w:date="2021-02-10T19:05:00Z">
        <w:r w:rsidRPr="00EB1D73" w:rsidDel="007070AC">
          <w:delText>does so</w:delText>
        </w:r>
      </w:del>
      <w:ins w:id="577" w:author="Hannah Martin Lawrenz" w:date="2021-02-10T19:05:00Z">
        <w:r w:rsidR="007070AC">
          <w:t>arises</w:t>
        </w:r>
      </w:ins>
      <w:r w:rsidRPr="00EB1D73">
        <w:t xml:space="preserve"> in all post-election years, </w:t>
      </w:r>
      <w:proofErr w:type="spellStart"/>
      <w:r w:rsidRPr="00EB1D73">
        <w:t>Dit</w:t>
      </w:r>
      <w:proofErr w:type="spellEnd"/>
      <w:r w:rsidRPr="00EB1D73">
        <w:t xml:space="preserve"> </w:t>
      </w:r>
      <w:ins w:id="578" w:author="Hannah Martin Lawrenz" w:date="2021-02-10T19:05:00Z">
        <w:r w:rsidR="001F6524">
          <w:t xml:space="preserve">equals </w:t>
        </w:r>
      </w:ins>
      <w:del w:id="579" w:author="Hannah Martin Lawrenz" w:date="2021-02-10T19:05:00Z">
        <w:r w:rsidRPr="00EB1D73" w:rsidDel="001F6524">
          <w:delText xml:space="preserve">= </w:delText>
        </w:r>
      </w:del>
      <w:proofErr w:type="spellStart"/>
      <w:r w:rsidRPr="00EB1D73">
        <w:t>Ti</w:t>
      </w:r>
      <w:proofErr w:type="spellEnd"/>
      <w:r w:rsidRPr="00EB1D73">
        <w:t xml:space="preserve"> for t = 2017 or t ≥ 2017</w:t>
      </w:r>
      <w:del w:id="580" w:author="Hannah Martin Lawrenz" w:date="2021-02-10T19:05:00Z">
        <w:r w:rsidRPr="00EB1D73" w:rsidDel="001F6524">
          <w:delText>,</w:delText>
        </w:r>
      </w:del>
      <w:r w:rsidRPr="00EB1D73">
        <w:t xml:space="preserve"> and is 0 otherwise. Here, </w:t>
      </w:r>
      <w:proofErr w:type="spellStart"/>
      <w:r w:rsidRPr="00EB1D73">
        <w:t>λi</w:t>
      </w:r>
      <w:proofErr w:type="spellEnd"/>
      <w:r w:rsidRPr="00EB1D73">
        <w:t xml:space="preserve"> and </w:t>
      </w:r>
      <w:proofErr w:type="spellStart"/>
      <w:proofErr w:type="gramStart"/>
      <w:r w:rsidRPr="00EB1D73">
        <w:t>δt</w:t>
      </w:r>
      <w:proofErr w:type="spellEnd"/>
      <w:proofErr w:type="gramEnd"/>
      <w:r w:rsidRPr="00EB1D73">
        <w:t xml:space="preserve"> are province and time fixed effects. For all analyses, t </w:t>
      </w:r>
      <w:r w:rsidRPr="00EB1D73">
        <w:rPr>
          <w:rFonts w:ascii="Cambria Math" w:hAnsi="Cambria Math" w:cs="Cambria Math"/>
        </w:rPr>
        <w:t>∈</w:t>
      </w:r>
      <w:r w:rsidRPr="00EB1D73">
        <w:t xml:space="preserve"> {2012</w:t>
      </w:r>
      <w:proofErr w:type="gramStart"/>
      <w:r w:rsidRPr="00EB1D73">
        <w:t>,.</w:t>
      </w:r>
      <w:proofErr w:type="gramEnd"/>
      <w:r w:rsidRPr="00EB1D73">
        <w:t xml:space="preserve"> . .,2019} to exclude the years before the previous election. Whereas standard fixed effects models are </w:t>
      </w:r>
      <w:ins w:id="581" w:author="Hannah Martin Lawrenz" w:date="2021-02-10T19:06:00Z">
        <w:r w:rsidR="004B0BDF">
          <w:t xml:space="preserve">a </w:t>
        </w:r>
      </w:ins>
      <w:r w:rsidRPr="00EB1D73">
        <w:t xml:space="preserve">generalization of the difference-in-difference framework, the use of </w:t>
      </w:r>
      <w:ins w:id="582" w:author="Hannah Martin Lawrenz" w:date="2021-02-11T13:50:00Z">
        <w:r w:rsidR="00E43E5D">
          <w:t xml:space="preserve">the </w:t>
        </w:r>
      </w:ins>
      <w:r w:rsidRPr="00EB1D73">
        <w:t xml:space="preserve">first-differenced outcome here generalizes my model to the triple differences method. Specifically, by allowing potential outcomes to </w:t>
      </w:r>
      <w:proofErr w:type="gramStart"/>
      <w:r w:rsidRPr="00EB1D73">
        <w:t>be framed</w:t>
      </w:r>
      <w:proofErr w:type="gramEnd"/>
      <w:r w:rsidRPr="00EB1D73">
        <w:t xml:space="preserve"> in terms of changes compared to previous years, the model can account for differences in pre-treatment trends across treated and control provinces. It also relaxes the assumption of parallel trends to one of </w:t>
      </w:r>
      <w:ins w:id="583" w:author="Hannah Martin Lawrenz" w:date="2021-02-11T13:51:00Z">
        <w:r w:rsidR="00E43E5D">
          <w:t xml:space="preserve">the </w:t>
        </w:r>
      </w:ins>
      <w:r w:rsidRPr="00EB1D73">
        <w:t xml:space="preserve">linear trends. </w:t>
      </w:r>
    </w:p>
    <w:p w14:paraId="3DCF48A6" w14:textId="526F9BD7" w:rsidR="00E43DCC" w:rsidRDefault="00EB1D73" w:rsidP="00EB1D73">
      <w:pPr>
        <w:spacing w:after="395"/>
        <w:ind w:left="-5" w:right="593" w:firstLine="725"/>
        <w:jc w:val="both"/>
      </w:pPr>
      <w:r w:rsidRPr="00EB1D73">
        <w:t xml:space="preserve">Second, I use the candidate-level sample to conduct a regression discontinuity analysis </w:t>
      </w:r>
      <w:del w:id="584" w:author="Hannah Martin Lawrenz" w:date="2021-02-10T19:08:00Z">
        <w:r w:rsidRPr="00EB1D73" w:rsidDel="0047481A">
          <w:delText xml:space="preserve">using </w:delText>
        </w:r>
      </w:del>
      <w:ins w:id="585" w:author="Hannah Martin Lawrenz" w:date="2021-02-10T19:08:00Z">
        <w:r w:rsidR="0047481A">
          <w:t>via</w:t>
        </w:r>
        <w:r w:rsidR="0047481A" w:rsidRPr="00EB1D73">
          <w:t xml:space="preserve"> </w:t>
        </w:r>
      </w:ins>
      <w:r w:rsidRPr="00EB1D73">
        <w:t xml:space="preserve">the local randomization approach by </w:t>
      </w:r>
      <w:proofErr w:type="spellStart"/>
      <w:r w:rsidRPr="00EB1D73">
        <w:t>Cattaneo</w:t>
      </w:r>
      <w:proofErr w:type="spellEnd"/>
      <w:r w:rsidRPr="00EB1D73">
        <w:t xml:space="preserve">, </w:t>
      </w:r>
      <w:proofErr w:type="spellStart"/>
      <w:r w:rsidRPr="00EB1D73">
        <w:t>Frandsen</w:t>
      </w:r>
      <w:proofErr w:type="spellEnd"/>
      <w:r w:rsidRPr="00EB1D73">
        <w:t xml:space="preserve">, and </w:t>
      </w:r>
      <w:proofErr w:type="spellStart"/>
      <w:r w:rsidRPr="00EB1D73">
        <w:t>Titiunik</w:t>
      </w:r>
      <w:proofErr w:type="spellEnd"/>
      <w:r w:rsidRPr="00EB1D73">
        <w:t xml:space="preserve"> (2015). The </w:t>
      </w:r>
      <w:del w:id="586" w:author="Hannah Martin Lawrenz" w:date="2021-02-10T19:10:00Z">
        <w:r w:rsidRPr="00EB1D73" w:rsidDel="00CE73BB">
          <w:delText>intuition behind it is tha</w:delText>
        </w:r>
      </w:del>
      <w:ins w:id="587" w:author="Hannah Martin Lawrenz" w:date="2021-02-10T19:10:00Z">
        <w:r w:rsidR="00CE73BB">
          <w:t xml:space="preserve">reasoning is as </w:t>
        </w:r>
        <w:r w:rsidR="003C08F8">
          <w:t>follows</w:t>
        </w:r>
        <w:r w:rsidR="000B2441">
          <w:t>:</w:t>
        </w:r>
      </w:ins>
      <w:del w:id="588" w:author="Hannah Martin Lawrenz" w:date="2021-02-10T19:10:00Z">
        <w:r w:rsidRPr="00EB1D73" w:rsidDel="00CE73BB">
          <w:delText>t,</w:delText>
        </w:r>
      </w:del>
      <w:r w:rsidRPr="00EB1D73">
        <w:t xml:space="preserve"> for a small enough window around the treatment assignment threshold, any </w:t>
      </w:r>
      <w:proofErr w:type="gramStart"/>
      <w:r w:rsidRPr="00EB1D73">
        <w:t>unit’s</w:t>
      </w:r>
      <w:proofErr w:type="gramEnd"/>
      <w:r w:rsidRPr="00EB1D73">
        <w:t xml:space="preserve"> observed treatment status can be considered as-if random. This interpretation allows for exact randomization-based inference methods that are more appropriate for small samples. Specifically, I use independent coin flips to re-randomize 10,000 times the election outcome of every central candidate in the sample, aggregate the result to the province level, estimate new treatment effects using the same linear fixed effects model as above, and then compare the distribution of these rerandomized effects with the observed effect.</w:t>
      </w:r>
    </w:p>
    <w:p w14:paraId="5422EF41" w14:textId="64764BFC" w:rsidR="000841EC" w:rsidRDefault="00EB1D73" w:rsidP="00EB1D73">
      <w:pPr>
        <w:spacing w:after="395"/>
        <w:ind w:left="-5" w:right="593" w:firstLine="725"/>
        <w:jc w:val="both"/>
      </w:pPr>
      <w:commentRangeStart w:id="589"/>
      <w:commentRangeStart w:id="590"/>
      <w:r>
        <w:t xml:space="preserve">Finally, to eliminate the problem of dynamic causality (Imai and Kim </w:t>
      </w:r>
      <w:r>
        <w:rPr>
          <w:color w:val="00FF00"/>
        </w:rPr>
        <w:t>2019</w:t>
      </w:r>
      <w:r>
        <w:t>)</w:t>
      </w:r>
      <w:proofErr w:type="gramStart"/>
      <w:r>
        <w:t>,</w:t>
      </w:r>
      <w:proofErr w:type="gramEnd"/>
      <w:r>
        <w:t xml:space="preserve"> I also implement a generalized synthetic control analysis (Xu </w:t>
      </w:r>
      <w:r>
        <w:rPr>
          <w:color w:val="00FF00"/>
        </w:rPr>
        <w:t>2017</w:t>
      </w:r>
      <w:r>
        <w:t xml:space="preserve">). This method uses data from </w:t>
      </w:r>
      <w:r>
        <w:lastRenderedPageBreak/>
        <w:t xml:space="preserve">control units and an interactive fixed effects model with </w:t>
      </w:r>
      <w:r>
        <w:rPr>
          <w:i/>
        </w:rPr>
        <w:t xml:space="preserve">r </w:t>
      </w:r>
      <w:r>
        <w:t xml:space="preserve">orthogonal time-varying shocks (where </w:t>
      </w:r>
      <w:r>
        <w:rPr>
          <w:i/>
        </w:rPr>
        <w:t xml:space="preserve">r </w:t>
      </w:r>
      <w:r>
        <w:t xml:space="preserve">is selected by cross-validation) to estimate </w:t>
      </w:r>
      <w:del w:id="591" w:author="Hannah Martin Lawrenz" w:date="2021-02-10T19:14:00Z">
        <w:r w:rsidDel="0030263B">
          <w:delText xml:space="preserve">for each treated unit </w:delText>
        </w:r>
      </w:del>
      <w:r>
        <w:t xml:space="preserve">a synthetic control </w:t>
      </w:r>
      <w:ins w:id="592" w:author="Hannah Martin Lawrenz" w:date="2021-02-10T19:14:00Z">
        <w:r w:rsidR="0030263B">
          <w:t xml:space="preserve">for each treated unit </w:t>
        </w:r>
      </w:ins>
      <w:r>
        <w:t xml:space="preserve">that matches it in terms of all pre-treatment outcomes. </w:t>
      </w:r>
      <w:commentRangeStart w:id="593"/>
      <w:commentRangeStart w:id="594"/>
      <w:ins w:id="595" w:author="Minh Trinh" w:date="2021-02-11T18:38:00Z">
        <w:r w:rsidR="005734E2" w:rsidRPr="005734E2">
          <w:t xml:space="preserve">This helps neutralize the effect of any imbalance in covariates, in past treatment or in past outcomes, leaving the treatment assignment </w:t>
        </w:r>
      </w:ins>
      <w:ins w:id="596" w:author="Hannah Martin Lawrenz" w:date="2021-02-12T08:04:00Z">
        <w:r w:rsidR="006D7EB6">
          <w:t xml:space="preserve">as </w:t>
        </w:r>
      </w:ins>
      <w:ins w:id="597" w:author="Minh Trinh" w:date="2021-02-11T18:38:00Z">
        <w:r w:rsidR="005734E2" w:rsidRPr="005734E2">
          <w:t xml:space="preserve">the only difference between each treated unit and its synthetic control. </w:t>
        </w:r>
        <w:commentRangeEnd w:id="593"/>
        <w:r w:rsidR="005734E2">
          <w:rPr>
            <w:rStyle w:val="CommentReference"/>
          </w:rPr>
          <w:commentReference w:id="593"/>
        </w:r>
      </w:ins>
      <w:commentRangeEnd w:id="594"/>
      <w:r w:rsidR="009D6165">
        <w:rPr>
          <w:rStyle w:val="CommentReference"/>
        </w:rPr>
        <w:commentReference w:id="594"/>
      </w:r>
      <w:r>
        <w:t xml:space="preserve">For each treated unit, the difference in post-treatment outcomes when compared to the synthetic control identifies an individual treatment effect. </w:t>
      </w:r>
      <w:commentRangeEnd w:id="589"/>
      <w:r w:rsidR="00E43DCC">
        <w:rPr>
          <w:rStyle w:val="CommentReference"/>
        </w:rPr>
        <w:commentReference w:id="589"/>
      </w:r>
      <w:commentRangeEnd w:id="590"/>
      <w:r w:rsidR="00D46BF5">
        <w:rPr>
          <w:rStyle w:val="CommentReference"/>
        </w:rPr>
        <w:commentReference w:id="590"/>
      </w:r>
      <w:r>
        <w:t>Because this method’s performance increases with the number of pre-treatment periods, I use the entire panel of available data from 2003 to 2019</w:t>
      </w:r>
      <w:del w:id="598" w:author="Hannah Martin Lawrenz" w:date="2021-02-10T19:15:00Z">
        <w:r w:rsidDel="001007FB">
          <w:delText>,</w:delText>
        </w:r>
      </w:del>
      <w:r>
        <w:t xml:space="preserve"> but also explicitly control for each province’s past defeats. To make </w:t>
      </w:r>
      <w:del w:id="599" w:author="Hannah Martin Lawrenz" w:date="2021-02-10T19:15:00Z">
        <w:r w:rsidDel="001007FB">
          <w:delText xml:space="preserve">available </w:delText>
        </w:r>
      </w:del>
      <w:r>
        <w:t xml:space="preserve">more data </w:t>
      </w:r>
      <w:ins w:id="600" w:author="Hannah Martin Lawrenz" w:date="2021-02-10T19:15:00Z">
        <w:r w:rsidR="001007FB">
          <w:t xml:space="preserve">available </w:t>
        </w:r>
      </w:ins>
      <w:r>
        <w:t>to estimate the synthetic controls, I relax the province-level sample to include</w:t>
      </w:r>
      <w:del w:id="601" w:author="Hannah Martin Lawrenz" w:date="2021-02-10T19:16:00Z">
        <w:r w:rsidDel="00C022B5">
          <w:delText>s</w:delText>
        </w:r>
      </w:del>
      <w:r>
        <w:t xml:space="preserve"> 11 additional provinces with close central candidate victories in previous elections.</w:t>
      </w:r>
    </w:p>
    <w:p w14:paraId="5B41807B" w14:textId="77777777" w:rsidR="000841EC" w:rsidRDefault="00EB1D73" w:rsidP="00EB1D73">
      <w:pPr>
        <w:pStyle w:val="Heading1"/>
        <w:jc w:val="both"/>
      </w:pPr>
      <w:commentRangeStart w:id="602"/>
      <w:commentRangeStart w:id="603"/>
      <w:r>
        <w:t>Results</w:t>
      </w:r>
      <w:commentRangeEnd w:id="602"/>
      <w:r w:rsidR="005734E2">
        <w:rPr>
          <w:rStyle w:val="CommentReference"/>
          <w:b w:val="0"/>
        </w:rPr>
        <w:commentReference w:id="602"/>
      </w:r>
      <w:commentRangeEnd w:id="603"/>
      <w:r w:rsidR="007146DD">
        <w:rPr>
          <w:rStyle w:val="CommentReference"/>
          <w:b w:val="0"/>
        </w:rPr>
        <w:commentReference w:id="603"/>
      </w:r>
    </w:p>
    <w:p w14:paraId="03346AC0" w14:textId="77777777" w:rsidR="004540B6" w:rsidRDefault="00EB1D73" w:rsidP="00EB1D73">
      <w:pPr>
        <w:ind w:left="-5" w:right="234" w:firstLine="710"/>
        <w:jc w:val="both"/>
        <w:rPr>
          <w:ins w:id="604" w:author="Minh Trinh" w:date="2021-02-11T18:01:00Z"/>
        </w:rPr>
      </w:pPr>
      <w:r>
        <w:t xml:space="preserve">Excluding Hanoi and Ho Chi Minh City, five provinces saw one or more central candidate defeats in the 2016 election: Can </w:t>
      </w:r>
      <w:proofErr w:type="spellStart"/>
      <w:r>
        <w:t>Tho</w:t>
      </w:r>
      <w:proofErr w:type="spellEnd"/>
      <w:r>
        <w:t xml:space="preserve">, Dong </w:t>
      </w:r>
      <w:proofErr w:type="spellStart"/>
      <w:r>
        <w:t>Thap</w:t>
      </w:r>
      <w:proofErr w:type="spellEnd"/>
      <w:r>
        <w:t xml:space="preserve">, </w:t>
      </w:r>
      <w:proofErr w:type="spellStart"/>
      <w:r>
        <w:t>Phu</w:t>
      </w:r>
      <w:proofErr w:type="spellEnd"/>
      <w:r>
        <w:t xml:space="preserve"> Yen, </w:t>
      </w:r>
      <w:proofErr w:type="spellStart"/>
      <w:r>
        <w:t>Soc</w:t>
      </w:r>
      <w:proofErr w:type="spellEnd"/>
      <w:r>
        <w:t xml:space="preserve"> </w:t>
      </w:r>
      <w:proofErr w:type="spellStart"/>
      <w:r>
        <w:t>Trang</w:t>
      </w:r>
      <w:proofErr w:type="spellEnd"/>
      <w:ins w:id="605" w:author="Hannah Martin Lawrenz" w:date="2021-02-10T19:28:00Z">
        <w:r w:rsidR="00597FEC">
          <w:t>,</w:t>
        </w:r>
      </w:ins>
      <w:r>
        <w:t xml:space="preserve"> and </w:t>
      </w:r>
      <w:proofErr w:type="spellStart"/>
      <w:r>
        <w:t>Tra</w:t>
      </w:r>
      <w:proofErr w:type="spellEnd"/>
      <w:r>
        <w:t xml:space="preserve"> </w:t>
      </w:r>
      <w:proofErr w:type="spellStart"/>
      <w:r>
        <w:t>Vinh</w:t>
      </w:r>
      <w:proofErr w:type="spellEnd"/>
      <w:r>
        <w:t xml:space="preserve">. On average, each received 2 trillion VND (86.7 million USD) more in central transfers in 2017 than the other provinces. A naive randomization inference procedure finds that this effect is larger than 69% of those observed under random assignments of localized defeats. Individually, </w:t>
      </w:r>
      <w:r>
        <w:rPr>
          <w:i/>
        </w:rPr>
        <w:t xml:space="preserve">all </w:t>
      </w:r>
      <w:r>
        <w:t xml:space="preserve">five provinces experienced an upward change </w:t>
      </w:r>
      <w:proofErr w:type="gramStart"/>
      <w:r>
        <w:t>either to the level or</w:t>
      </w:r>
      <w:del w:id="606" w:author="Hannah Martin Lawrenz" w:date="2021-02-10T19:29:00Z">
        <w:r w:rsidDel="00597FEC">
          <w:delText xml:space="preserve"> to</w:delText>
        </w:r>
      </w:del>
      <w:r>
        <w:t xml:space="preserve"> the</w:t>
      </w:r>
      <w:proofErr w:type="gramEnd"/>
      <w:r>
        <w:t xml:space="preserve"> over-time trajectory of central transfers.</w:t>
      </w:r>
    </w:p>
    <w:p w14:paraId="7AEACFCA" w14:textId="0AF60CED" w:rsidR="000841EC" w:rsidRDefault="00EB1D73" w:rsidP="00EB1D73">
      <w:pPr>
        <w:ind w:left="-5" w:right="234" w:firstLine="710"/>
        <w:jc w:val="both"/>
      </w:pPr>
      <w:del w:id="607" w:author="Minh Trinh" w:date="2021-02-11T18:01:00Z">
        <w:r w:rsidDel="004540B6">
          <w:delText xml:space="preserve"> </w:delText>
        </w:r>
      </w:del>
      <w:proofErr w:type="gramStart"/>
      <w:r>
        <w:t xml:space="preserve">Interestingly, the consistency with which the CPV increased central transfers to these five provinces contrasts with the variation in how central candidate defeats had happened: in some provinces such as Can </w:t>
      </w:r>
      <w:proofErr w:type="spellStart"/>
      <w:r>
        <w:t>Tho</w:t>
      </w:r>
      <w:proofErr w:type="spellEnd"/>
      <w:r>
        <w:t xml:space="preserve"> or </w:t>
      </w:r>
      <w:proofErr w:type="spellStart"/>
      <w:r>
        <w:t>Soc</w:t>
      </w:r>
      <w:proofErr w:type="spellEnd"/>
      <w:r>
        <w:t xml:space="preserve"> </w:t>
      </w:r>
      <w:proofErr w:type="spellStart"/>
      <w:r>
        <w:t>Trang</w:t>
      </w:r>
      <w:proofErr w:type="spellEnd"/>
      <w:r>
        <w:t xml:space="preserve">, </w:t>
      </w:r>
      <w:del w:id="608" w:author="Hannah Martin Lawrenz" w:date="2021-02-12T08:05:00Z">
        <w:r w:rsidDel="005D5AF0">
          <w:delText>a large number of</w:delText>
        </w:r>
      </w:del>
      <w:ins w:id="609" w:author="Hannah Martin Lawrenz" w:date="2021-02-12T08:05:00Z">
        <w:r w:rsidR="005D5AF0">
          <w:t>many</w:t>
        </w:r>
      </w:ins>
      <w:r>
        <w:t xml:space="preserve"> votes were concentrated to one particularly strong local elite, whereas in others</w:t>
      </w:r>
      <w:del w:id="610" w:author="Hannah Martin Lawrenz" w:date="2021-02-10T19:31:00Z">
        <w:r w:rsidDel="00D92252">
          <w:delText>, such as</w:delText>
        </w:r>
      </w:del>
      <w:ins w:id="611" w:author="Hannah Martin Lawrenz" w:date="2021-02-10T19:31:00Z">
        <w:r w:rsidR="00D92252">
          <w:t xml:space="preserve"> (e.g.,</w:t>
        </w:r>
      </w:ins>
      <w:r>
        <w:t xml:space="preserve"> </w:t>
      </w:r>
      <w:proofErr w:type="spellStart"/>
      <w:r>
        <w:t>Phu</w:t>
      </w:r>
      <w:proofErr w:type="spellEnd"/>
      <w:r>
        <w:t xml:space="preserve"> Yen or </w:t>
      </w:r>
      <w:proofErr w:type="spellStart"/>
      <w:r>
        <w:t>Tra</w:t>
      </w:r>
      <w:proofErr w:type="spellEnd"/>
      <w:r>
        <w:t xml:space="preserve"> Vinh</w:t>
      </w:r>
      <w:ins w:id="612" w:author="Hannah Martin Lawrenz" w:date="2021-02-10T19:31:00Z">
        <w:r w:rsidR="000045D0">
          <w:t>)</w:t>
        </w:r>
      </w:ins>
      <w:del w:id="613" w:author="Hannah Martin Lawrenz" w:date="2021-02-10T19:31:00Z">
        <w:r w:rsidDel="000045D0">
          <w:delText>,</w:delText>
        </w:r>
      </w:del>
      <w:r>
        <w:t xml:space="preserve"> the dissent votes </w:t>
      </w:r>
      <w:del w:id="614" w:author="Hannah Martin Lawrenz" w:date="2021-02-12T08:05:00Z">
        <w:r w:rsidDel="00C51DE3">
          <w:delText xml:space="preserve">were </w:delText>
        </w:r>
      </w:del>
      <w:ins w:id="615" w:author="Hannah Martin Lawrenz" w:date="2021-02-12T08:05:00Z">
        <w:r w:rsidR="00C51DE3">
          <w:t xml:space="preserve">spread </w:t>
        </w:r>
      </w:ins>
      <w:r>
        <w:t>evenly</w:t>
      </w:r>
      <w:del w:id="616" w:author="Hannah Martin Lawrenz" w:date="2021-02-12T08:05:00Z">
        <w:r w:rsidDel="00C51DE3">
          <w:delText xml:space="preserve"> spread</w:delText>
        </w:r>
      </w:del>
      <w:r>
        <w:t xml:space="preserve"> </w:t>
      </w:r>
      <w:del w:id="617" w:author="Hannah Martin Lawrenz" w:date="2021-02-10T19:31:00Z">
        <w:r w:rsidDel="000A3446">
          <w:delText xml:space="preserve">out </w:delText>
        </w:r>
      </w:del>
      <w:r>
        <w:t>over several local candidates.</w:t>
      </w:r>
      <w:proofErr w:type="gramEnd"/>
      <w:r>
        <w:t xml:space="preserve"> Furthermore, it also issued no </w:t>
      </w:r>
      <w:del w:id="618" w:author="Hannah Martin Lawrenz" w:date="2021-02-12T08:06:00Z">
        <w:r w:rsidDel="009239CF">
          <w:lastRenderedPageBreak/>
          <w:delText xml:space="preserve">form of </w:delText>
        </w:r>
      </w:del>
      <w:r>
        <w:t>formal punishment to any of the five provinces’ top leaders.</w:t>
      </w:r>
      <w:r>
        <w:rPr>
          <w:color w:val="0000FF"/>
          <w:vertAlign w:val="superscript"/>
        </w:rPr>
        <w:footnoteReference w:id="14"/>
      </w:r>
      <w:r>
        <w:rPr>
          <w:color w:val="0000FF"/>
        </w:rPr>
        <w:t xml:space="preserve"> </w:t>
      </w:r>
      <w:r>
        <w:t xml:space="preserve">Based on this </w:t>
      </w:r>
      <w:ins w:id="619" w:author="Hannah Martin Lawrenz" w:date="2021-02-10T19:32:00Z">
        <w:r w:rsidR="00C37CFF">
          <w:t xml:space="preserve">finding </w:t>
        </w:r>
      </w:ins>
      <w:r>
        <w:t xml:space="preserve">alone, it seems likely that Vietnam’s leaders have chosen to discount local officials’ responsibility for these defeats. To verify this claim, </w:t>
      </w:r>
      <w:del w:id="620" w:author="Hannah Martin Lawrenz" w:date="2021-02-12T08:06:00Z">
        <w:r w:rsidDel="00DA5A83">
          <w:delText xml:space="preserve">however, </w:delText>
        </w:r>
      </w:del>
      <w:r>
        <w:t xml:space="preserve">the increased transfers to provinces that experienced central candidates </w:t>
      </w:r>
      <w:proofErr w:type="gramStart"/>
      <w:r>
        <w:t xml:space="preserve">must </w:t>
      </w:r>
      <w:del w:id="621" w:author="Hannah Martin Lawrenz" w:date="2021-02-12T08:06:00Z">
        <w:r w:rsidDel="00093074">
          <w:delText xml:space="preserve">still </w:delText>
        </w:r>
      </w:del>
      <w:r>
        <w:t>be compared</w:t>
      </w:r>
      <w:proofErr w:type="gramEnd"/>
      <w:r>
        <w:t xml:space="preserve"> against funding patterns in similar provinces that did not.</w:t>
      </w:r>
    </w:p>
    <w:p w14:paraId="1D3261CF" w14:textId="26E8BBD8" w:rsidR="000841EC" w:rsidRDefault="00EB1D73" w:rsidP="00EB1D73">
      <w:pPr>
        <w:spacing w:after="48"/>
        <w:ind w:left="-5" w:right="294" w:firstLine="710"/>
        <w:jc w:val="both"/>
      </w:pPr>
      <w:r>
        <w:t xml:space="preserve">Table </w:t>
      </w:r>
      <w:r>
        <w:rPr>
          <w:color w:val="0000FF"/>
        </w:rPr>
        <w:t xml:space="preserve">2 </w:t>
      </w:r>
      <w:r>
        <w:t xml:space="preserve">shows the main results from a comparison using </w:t>
      </w:r>
      <w:ins w:id="622" w:author="Hannah Martin Lawrenz" w:date="2021-02-10T19:35:00Z">
        <w:r w:rsidR="007D2401">
          <w:t xml:space="preserve">a </w:t>
        </w:r>
      </w:ins>
      <w:r>
        <w:t xml:space="preserve">linear fixed effects model, under different model specifications. The treatment effect estimates are positive and significant across specifications, and </w:t>
      </w:r>
      <w:ins w:id="623" w:author="Hannah Martin Lawrenz" w:date="2021-02-10T19:35:00Z">
        <w:r w:rsidR="00201239">
          <w:t xml:space="preserve">they </w:t>
        </w:r>
      </w:ins>
      <w:r>
        <w:t xml:space="preserve">are relatively stable. </w:t>
      </w:r>
      <w:del w:id="624" w:author="Hannah Martin Lawrenz" w:date="2021-02-10T19:36:00Z">
        <w:r w:rsidDel="00FA604A">
          <w:delText>Given that</w:delText>
        </w:r>
      </w:del>
      <w:ins w:id="625" w:author="Hannah Martin Lawrenz" w:date="2021-02-10T19:36:00Z">
        <w:r w:rsidR="00FA604A">
          <w:t>Since</w:t>
        </w:r>
      </w:ins>
      <w:r>
        <w:t xml:space="preserve"> the outcome variable is the log of first-differenced net transfers, the effect magnitude </w:t>
      </w:r>
      <w:del w:id="626" w:author="Hannah Martin Lawrenz" w:date="2021-02-12T08:06:00Z">
        <w:r w:rsidDel="005D1248">
          <w:delText>would be</w:delText>
        </w:r>
      </w:del>
      <w:proofErr w:type="gramStart"/>
      <w:ins w:id="627" w:author="Hannah Martin Lawrenz" w:date="2021-02-12T08:06:00Z">
        <w:r w:rsidR="005D1248">
          <w:t>is</w:t>
        </w:r>
      </w:ins>
      <w:r>
        <w:t xml:space="preserve"> best understood</w:t>
      </w:r>
      <w:proofErr w:type="gramEnd"/>
      <w:r>
        <w:t xml:space="preserve"> as multiples of the average annual </w:t>
      </w:r>
    </w:p>
    <w:tbl>
      <w:tblPr>
        <w:tblStyle w:val="TableGrid"/>
        <w:tblW w:w="9022" w:type="dxa"/>
        <w:tblInd w:w="169" w:type="dxa"/>
        <w:tblCellMar>
          <w:top w:w="37" w:type="dxa"/>
          <w:bottom w:w="17" w:type="dxa"/>
        </w:tblCellMar>
        <w:tblLook w:val="04A0" w:firstRow="1" w:lastRow="0" w:firstColumn="1" w:lastColumn="0" w:noHBand="0" w:noVBand="1"/>
      </w:tblPr>
      <w:tblGrid>
        <w:gridCol w:w="1515"/>
        <w:gridCol w:w="670"/>
        <w:gridCol w:w="4846"/>
        <w:gridCol w:w="511"/>
        <w:gridCol w:w="511"/>
        <w:gridCol w:w="525"/>
        <w:gridCol w:w="992"/>
      </w:tblGrid>
      <w:tr w:rsidR="000841EC" w14:paraId="380E9E2C" w14:textId="77777777">
        <w:trPr>
          <w:trHeight w:val="1481"/>
        </w:trPr>
        <w:tc>
          <w:tcPr>
            <w:tcW w:w="2869" w:type="dxa"/>
            <w:tcBorders>
              <w:top w:val="double" w:sz="3" w:space="0" w:color="000000"/>
              <w:left w:val="nil"/>
              <w:bottom w:val="single" w:sz="3" w:space="0" w:color="000000"/>
              <w:right w:val="nil"/>
            </w:tcBorders>
          </w:tcPr>
          <w:p w14:paraId="30DF0B8E" w14:textId="77777777" w:rsidR="000841EC" w:rsidRDefault="000841EC" w:rsidP="00EB1D73">
            <w:pPr>
              <w:spacing w:after="160" w:line="259" w:lineRule="auto"/>
              <w:ind w:left="0" w:right="0" w:firstLine="0"/>
            </w:pPr>
            <w:commentRangeStart w:id="628"/>
          </w:p>
        </w:tc>
        <w:tc>
          <w:tcPr>
            <w:tcW w:w="1044" w:type="dxa"/>
            <w:tcBorders>
              <w:top w:val="double" w:sz="3" w:space="0" w:color="000000"/>
              <w:left w:val="nil"/>
              <w:bottom w:val="single" w:sz="3" w:space="0" w:color="000000"/>
              <w:right w:val="nil"/>
            </w:tcBorders>
          </w:tcPr>
          <w:p w14:paraId="77CB19C1" w14:textId="77777777" w:rsidR="000841EC" w:rsidRDefault="00EB1D73" w:rsidP="00EB1D73">
            <w:pPr>
              <w:spacing w:after="0" w:line="259" w:lineRule="auto"/>
              <w:ind w:left="0" w:right="53" w:firstLine="0"/>
              <w:jc w:val="right"/>
            </w:pPr>
            <w:r>
              <w:t>Instant</w:t>
            </w:r>
          </w:p>
        </w:tc>
        <w:tc>
          <w:tcPr>
            <w:tcW w:w="1044" w:type="dxa"/>
            <w:tcBorders>
              <w:top w:val="double" w:sz="3" w:space="0" w:color="000000"/>
              <w:left w:val="nil"/>
              <w:bottom w:val="single" w:sz="3" w:space="0" w:color="000000"/>
              <w:right w:val="nil"/>
            </w:tcBorders>
          </w:tcPr>
          <w:p w14:paraId="45A7F2C8" w14:textId="77777777" w:rsidR="000841EC" w:rsidRDefault="00EB1D73" w:rsidP="00EB1D73">
            <w:pPr>
              <w:spacing w:after="0" w:line="259" w:lineRule="auto"/>
              <w:ind w:left="-53" w:right="0" w:firstLine="0"/>
              <w:jc w:val="both"/>
            </w:pPr>
            <w:proofErr w:type="spellStart"/>
            <w:r>
              <w:t>aneous</w:t>
            </w:r>
            <w:proofErr w:type="spellEnd"/>
            <w:r>
              <w:t xml:space="preserve"> Eff</w:t>
            </w:r>
          </w:p>
          <w:p w14:paraId="5719AB43" w14:textId="77777777" w:rsidR="000841EC" w:rsidRDefault="00EB1D73" w:rsidP="00EB1D73">
            <w:pPr>
              <w:spacing w:after="0" w:line="259" w:lineRule="auto"/>
              <w:ind w:left="-3912" w:right="-4066" w:firstLine="0"/>
            </w:pPr>
            <w:r>
              <w:rPr>
                <w:noProof/>
              </w:rPr>
              <w:drawing>
                <wp:inline distT="0" distB="0" distL="0" distR="0" wp14:anchorId="2E4BE3AB" wp14:editId="3069D83C">
                  <wp:extent cx="5733288" cy="569976"/>
                  <wp:effectExtent l="0" t="0" r="0" b="0"/>
                  <wp:docPr id="35986" name="Picture 35986"/>
                  <wp:cNvGraphicFramePr/>
                  <a:graphic xmlns:a="http://schemas.openxmlformats.org/drawingml/2006/main">
                    <a:graphicData uri="http://schemas.openxmlformats.org/drawingml/2006/picture">
                      <pic:pic xmlns:pic="http://schemas.openxmlformats.org/drawingml/2006/picture">
                        <pic:nvPicPr>
                          <pic:cNvPr id="35986" name="Picture 35986"/>
                          <pic:cNvPicPr/>
                        </pic:nvPicPr>
                        <pic:blipFill>
                          <a:blip r:embed="rId16"/>
                          <a:stretch>
                            <a:fillRect/>
                          </a:stretch>
                        </pic:blipFill>
                        <pic:spPr>
                          <a:xfrm>
                            <a:off x="0" y="0"/>
                            <a:ext cx="5733288" cy="569976"/>
                          </a:xfrm>
                          <a:prstGeom prst="rect">
                            <a:avLst/>
                          </a:prstGeom>
                        </pic:spPr>
                      </pic:pic>
                    </a:graphicData>
                  </a:graphic>
                </wp:inline>
              </w:drawing>
            </w:r>
          </w:p>
        </w:tc>
        <w:tc>
          <w:tcPr>
            <w:tcW w:w="1093" w:type="dxa"/>
            <w:tcBorders>
              <w:top w:val="double" w:sz="3" w:space="0" w:color="000000"/>
              <w:left w:val="nil"/>
              <w:bottom w:val="single" w:sz="3" w:space="0" w:color="000000"/>
              <w:right w:val="nil"/>
            </w:tcBorders>
          </w:tcPr>
          <w:p w14:paraId="0ECC038F" w14:textId="77777777" w:rsidR="000841EC" w:rsidRDefault="00EB1D73" w:rsidP="00EB1D73">
            <w:pPr>
              <w:spacing w:after="0" w:line="259" w:lineRule="auto"/>
              <w:ind w:left="-84" w:right="0" w:firstLine="0"/>
            </w:pPr>
            <w:proofErr w:type="spellStart"/>
            <w:r>
              <w:t>ect</w:t>
            </w:r>
            <w:proofErr w:type="spellEnd"/>
          </w:p>
        </w:tc>
        <w:tc>
          <w:tcPr>
            <w:tcW w:w="1093" w:type="dxa"/>
            <w:tcBorders>
              <w:top w:val="double" w:sz="3" w:space="0" w:color="000000"/>
              <w:left w:val="nil"/>
              <w:bottom w:val="single" w:sz="3" w:space="0" w:color="000000"/>
              <w:right w:val="nil"/>
            </w:tcBorders>
          </w:tcPr>
          <w:p w14:paraId="43B12CBC" w14:textId="77777777" w:rsidR="000841EC" w:rsidRDefault="00EB1D73" w:rsidP="00EB1D73">
            <w:pPr>
              <w:spacing w:after="0" w:line="259" w:lineRule="auto"/>
              <w:ind w:left="0" w:right="33" w:firstLine="0"/>
              <w:jc w:val="right"/>
            </w:pPr>
            <w:proofErr w:type="spellStart"/>
            <w:r>
              <w:t>Persi</w:t>
            </w:r>
            <w:proofErr w:type="spellEnd"/>
          </w:p>
        </w:tc>
        <w:tc>
          <w:tcPr>
            <w:tcW w:w="1093" w:type="dxa"/>
            <w:tcBorders>
              <w:top w:val="double" w:sz="3" w:space="0" w:color="000000"/>
              <w:left w:val="nil"/>
              <w:bottom w:val="single" w:sz="3" w:space="0" w:color="000000"/>
              <w:right w:val="nil"/>
            </w:tcBorders>
          </w:tcPr>
          <w:p w14:paraId="7F0E1371" w14:textId="77777777" w:rsidR="000841EC" w:rsidRDefault="00EB1D73" w:rsidP="00EB1D73">
            <w:pPr>
              <w:spacing w:after="0" w:line="259" w:lineRule="auto"/>
              <w:ind w:left="-33" w:right="0" w:firstLine="0"/>
              <w:jc w:val="both"/>
            </w:pPr>
            <w:r>
              <w:t>stent Effect</w:t>
            </w:r>
          </w:p>
        </w:tc>
        <w:tc>
          <w:tcPr>
            <w:tcW w:w="786" w:type="dxa"/>
            <w:tcBorders>
              <w:top w:val="double" w:sz="3" w:space="0" w:color="000000"/>
              <w:left w:val="nil"/>
              <w:bottom w:val="single" w:sz="3" w:space="0" w:color="000000"/>
              <w:right w:val="nil"/>
            </w:tcBorders>
          </w:tcPr>
          <w:p w14:paraId="5A0CCC83" w14:textId="77777777" w:rsidR="000841EC" w:rsidRDefault="000841EC" w:rsidP="00EB1D73">
            <w:pPr>
              <w:spacing w:after="160" w:line="259" w:lineRule="auto"/>
              <w:ind w:left="0" w:right="0" w:firstLine="0"/>
            </w:pPr>
          </w:p>
        </w:tc>
      </w:tr>
      <w:tr w:rsidR="000841EC" w14:paraId="0A2FEA9D" w14:textId="77777777">
        <w:trPr>
          <w:trHeight w:val="390"/>
        </w:trPr>
        <w:tc>
          <w:tcPr>
            <w:tcW w:w="2869" w:type="dxa"/>
            <w:tcBorders>
              <w:top w:val="single" w:sz="3" w:space="0" w:color="000000"/>
              <w:left w:val="nil"/>
              <w:bottom w:val="nil"/>
              <w:right w:val="nil"/>
            </w:tcBorders>
            <w:vAlign w:val="bottom"/>
          </w:tcPr>
          <w:p w14:paraId="23D6DCFF" w14:textId="77777777" w:rsidR="000841EC" w:rsidRDefault="00EB1D73" w:rsidP="00EB1D73">
            <w:pPr>
              <w:spacing w:after="0" w:line="259" w:lineRule="auto"/>
              <w:ind w:left="0" w:right="0" w:firstLine="0"/>
            </w:pPr>
            <w:r>
              <w:t>Election Competitiveness</w:t>
            </w:r>
          </w:p>
        </w:tc>
        <w:tc>
          <w:tcPr>
            <w:tcW w:w="1044" w:type="dxa"/>
            <w:tcBorders>
              <w:top w:val="single" w:sz="3" w:space="0" w:color="000000"/>
              <w:left w:val="nil"/>
              <w:bottom w:val="nil"/>
              <w:right w:val="nil"/>
            </w:tcBorders>
          </w:tcPr>
          <w:p w14:paraId="04E8E268" w14:textId="77777777" w:rsidR="000841EC" w:rsidRDefault="000841EC" w:rsidP="00EB1D73">
            <w:pPr>
              <w:spacing w:after="160" w:line="259" w:lineRule="auto"/>
              <w:ind w:left="0" w:right="0" w:firstLine="0"/>
            </w:pPr>
          </w:p>
        </w:tc>
        <w:tc>
          <w:tcPr>
            <w:tcW w:w="1044" w:type="dxa"/>
            <w:tcBorders>
              <w:top w:val="single" w:sz="3" w:space="0" w:color="000000"/>
              <w:left w:val="nil"/>
              <w:bottom w:val="nil"/>
              <w:right w:val="nil"/>
            </w:tcBorders>
          </w:tcPr>
          <w:p w14:paraId="754252FF" w14:textId="77777777" w:rsidR="000841EC" w:rsidRDefault="000841EC" w:rsidP="00EB1D73">
            <w:pPr>
              <w:spacing w:after="160" w:line="259" w:lineRule="auto"/>
              <w:ind w:left="0" w:right="0" w:firstLine="0"/>
            </w:pPr>
          </w:p>
        </w:tc>
        <w:tc>
          <w:tcPr>
            <w:tcW w:w="1093" w:type="dxa"/>
            <w:tcBorders>
              <w:top w:val="single" w:sz="3" w:space="0" w:color="000000"/>
              <w:left w:val="nil"/>
              <w:bottom w:val="nil"/>
              <w:right w:val="nil"/>
            </w:tcBorders>
            <w:vAlign w:val="bottom"/>
          </w:tcPr>
          <w:p w14:paraId="0C76E8B7" w14:textId="77777777" w:rsidR="000841EC" w:rsidRDefault="00EB1D73" w:rsidP="00EB1D73">
            <w:pPr>
              <w:spacing w:after="0" w:line="259" w:lineRule="auto"/>
              <w:ind w:left="96" w:right="0" w:firstLine="0"/>
            </w:pPr>
            <w:r>
              <w:t>Yes</w:t>
            </w:r>
          </w:p>
        </w:tc>
        <w:tc>
          <w:tcPr>
            <w:tcW w:w="1093" w:type="dxa"/>
            <w:tcBorders>
              <w:top w:val="single" w:sz="3" w:space="0" w:color="000000"/>
              <w:left w:val="nil"/>
              <w:bottom w:val="nil"/>
              <w:right w:val="nil"/>
            </w:tcBorders>
          </w:tcPr>
          <w:p w14:paraId="48CA737F" w14:textId="77777777" w:rsidR="000841EC" w:rsidRDefault="000841EC" w:rsidP="00EB1D73">
            <w:pPr>
              <w:spacing w:after="160" w:line="259" w:lineRule="auto"/>
              <w:ind w:left="0" w:right="0" w:firstLine="0"/>
            </w:pPr>
          </w:p>
        </w:tc>
        <w:tc>
          <w:tcPr>
            <w:tcW w:w="1093" w:type="dxa"/>
            <w:tcBorders>
              <w:top w:val="single" w:sz="3" w:space="0" w:color="000000"/>
              <w:left w:val="nil"/>
              <w:bottom w:val="nil"/>
              <w:right w:val="nil"/>
            </w:tcBorders>
          </w:tcPr>
          <w:p w14:paraId="19BD9FC3" w14:textId="77777777" w:rsidR="000841EC" w:rsidRDefault="000841EC" w:rsidP="00EB1D73">
            <w:pPr>
              <w:spacing w:after="160" w:line="259" w:lineRule="auto"/>
              <w:ind w:left="0" w:right="0" w:firstLine="0"/>
            </w:pPr>
          </w:p>
        </w:tc>
        <w:tc>
          <w:tcPr>
            <w:tcW w:w="786" w:type="dxa"/>
            <w:tcBorders>
              <w:top w:val="single" w:sz="3" w:space="0" w:color="000000"/>
              <w:left w:val="nil"/>
              <w:bottom w:val="nil"/>
              <w:right w:val="nil"/>
            </w:tcBorders>
            <w:vAlign w:val="bottom"/>
          </w:tcPr>
          <w:p w14:paraId="1AA6C067" w14:textId="77777777" w:rsidR="000841EC" w:rsidRDefault="00EB1D73" w:rsidP="00EB1D73">
            <w:pPr>
              <w:spacing w:after="0" w:line="259" w:lineRule="auto"/>
              <w:ind w:left="96" w:right="0" w:firstLine="0"/>
            </w:pPr>
            <w:r>
              <w:t>Yes</w:t>
            </w:r>
          </w:p>
        </w:tc>
      </w:tr>
      <w:tr w:rsidR="000841EC" w14:paraId="279723B2" w14:textId="77777777">
        <w:trPr>
          <w:trHeight w:val="289"/>
        </w:trPr>
        <w:tc>
          <w:tcPr>
            <w:tcW w:w="2869" w:type="dxa"/>
            <w:tcBorders>
              <w:top w:val="nil"/>
              <w:left w:val="nil"/>
              <w:bottom w:val="nil"/>
              <w:right w:val="nil"/>
            </w:tcBorders>
          </w:tcPr>
          <w:p w14:paraId="6B484F8A" w14:textId="77777777" w:rsidR="000841EC" w:rsidRDefault="00EB1D73" w:rsidP="00EB1D73">
            <w:pPr>
              <w:spacing w:after="0" w:line="259" w:lineRule="auto"/>
              <w:ind w:left="0" w:right="0" w:firstLine="0"/>
            </w:pPr>
            <w:r>
              <w:t>Time-variant Covariates</w:t>
            </w:r>
          </w:p>
        </w:tc>
        <w:tc>
          <w:tcPr>
            <w:tcW w:w="1044" w:type="dxa"/>
            <w:tcBorders>
              <w:top w:val="nil"/>
              <w:left w:val="nil"/>
              <w:bottom w:val="nil"/>
              <w:right w:val="nil"/>
            </w:tcBorders>
          </w:tcPr>
          <w:p w14:paraId="50205E6A" w14:textId="77777777" w:rsidR="000841EC" w:rsidRDefault="000841EC" w:rsidP="00EB1D73">
            <w:pPr>
              <w:spacing w:after="160" w:line="259" w:lineRule="auto"/>
              <w:ind w:left="0" w:right="0" w:firstLine="0"/>
            </w:pPr>
          </w:p>
        </w:tc>
        <w:tc>
          <w:tcPr>
            <w:tcW w:w="1044" w:type="dxa"/>
            <w:tcBorders>
              <w:top w:val="nil"/>
              <w:left w:val="nil"/>
              <w:bottom w:val="nil"/>
              <w:right w:val="nil"/>
            </w:tcBorders>
          </w:tcPr>
          <w:p w14:paraId="04D2D6F6" w14:textId="77777777" w:rsidR="000841EC" w:rsidRDefault="00EB1D73" w:rsidP="00EB1D73">
            <w:pPr>
              <w:spacing w:after="0" w:line="259" w:lineRule="auto"/>
              <w:ind w:left="96" w:right="0" w:firstLine="0"/>
            </w:pPr>
            <w:r>
              <w:t>Yes</w:t>
            </w:r>
          </w:p>
        </w:tc>
        <w:tc>
          <w:tcPr>
            <w:tcW w:w="1093" w:type="dxa"/>
            <w:tcBorders>
              <w:top w:val="nil"/>
              <w:left w:val="nil"/>
              <w:bottom w:val="nil"/>
              <w:right w:val="nil"/>
            </w:tcBorders>
          </w:tcPr>
          <w:p w14:paraId="278D55AA" w14:textId="77777777" w:rsidR="000841EC" w:rsidRDefault="000841EC" w:rsidP="00EB1D73">
            <w:pPr>
              <w:spacing w:after="160" w:line="259" w:lineRule="auto"/>
              <w:ind w:left="0" w:right="0" w:firstLine="0"/>
            </w:pPr>
          </w:p>
        </w:tc>
        <w:tc>
          <w:tcPr>
            <w:tcW w:w="1093" w:type="dxa"/>
            <w:tcBorders>
              <w:top w:val="nil"/>
              <w:left w:val="nil"/>
              <w:bottom w:val="nil"/>
              <w:right w:val="nil"/>
            </w:tcBorders>
          </w:tcPr>
          <w:p w14:paraId="741C1A5E" w14:textId="77777777" w:rsidR="000841EC" w:rsidRDefault="000841EC" w:rsidP="00EB1D73">
            <w:pPr>
              <w:spacing w:after="160" w:line="259" w:lineRule="auto"/>
              <w:ind w:left="0" w:right="0" w:firstLine="0"/>
            </w:pPr>
          </w:p>
        </w:tc>
        <w:tc>
          <w:tcPr>
            <w:tcW w:w="1093" w:type="dxa"/>
            <w:tcBorders>
              <w:top w:val="nil"/>
              <w:left w:val="nil"/>
              <w:bottom w:val="nil"/>
              <w:right w:val="nil"/>
            </w:tcBorders>
          </w:tcPr>
          <w:p w14:paraId="752C9084" w14:textId="77777777" w:rsidR="000841EC" w:rsidRDefault="00EB1D73" w:rsidP="00EB1D73">
            <w:pPr>
              <w:spacing w:after="0" w:line="259" w:lineRule="auto"/>
              <w:ind w:left="96" w:right="0" w:firstLine="0"/>
            </w:pPr>
            <w:r>
              <w:t>Yes</w:t>
            </w:r>
          </w:p>
        </w:tc>
        <w:tc>
          <w:tcPr>
            <w:tcW w:w="786" w:type="dxa"/>
            <w:tcBorders>
              <w:top w:val="nil"/>
              <w:left w:val="nil"/>
              <w:bottom w:val="nil"/>
              <w:right w:val="nil"/>
            </w:tcBorders>
          </w:tcPr>
          <w:p w14:paraId="49B10845" w14:textId="77777777" w:rsidR="000841EC" w:rsidRDefault="000841EC" w:rsidP="00EB1D73">
            <w:pPr>
              <w:spacing w:after="160" w:line="259" w:lineRule="auto"/>
              <w:ind w:left="0" w:right="0" w:firstLine="0"/>
            </w:pPr>
          </w:p>
        </w:tc>
      </w:tr>
      <w:tr w:rsidR="000841EC" w14:paraId="0E6A73DE" w14:textId="77777777">
        <w:trPr>
          <w:trHeight w:val="289"/>
        </w:trPr>
        <w:tc>
          <w:tcPr>
            <w:tcW w:w="2869" w:type="dxa"/>
            <w:tcBorders>
              <w:top w:val="nil"/>
              <w:left w:val="nil"/>
              <w:bottom w:val="nil"/>
              <w:right w:val="nil"/>
            </w:tcBorders>
          </w:tcPr>
          <w:p w14:paraId="6C413B54" w14:textId="77777777" w:rsidR="000841EC" w:rsidRDefault="00EB1D73" w:rsidP="00EB1D73">
            <w:pPr>
              <w:spacing w:after="0" w:line="259" w:lineRule="auto"/>
              <w:ind w:left="0" w:right="0" w:firstLine="0"/>
            </w:pPr>
            <w:r>
              <w:t>Province FEs</w:t>
            </w:r>
          </w:p>
        </w:tc>
        <w:tc>
          <w:tcPr>
            <w:tcW w:w="1044" w:type="dxa"/>
            <w:tcBorders>
              <w:top w:val="nil"/>
              <w:left w:val="nil"/>
              <w:bottom w:val="nil"/>
              <w:right w:val="nil"/>
            </w:tcBorders>
          </w:tcPr>
          <w:p w14:paraId="1D8DF34A" w14:textId="77777777" w:rsidR="000841EC" w:rsidRDefault="00EB1D73" w:rsidP="00EB1D73">
            <w:pPr>
              <w:spacing w:after="0" w:line="259" w:lineRule="auto"/>
              <w:ind w:left="96" w:right="0" w:firstLine="0"/>
            </w:pPr>
            <w:r>
              <w:t>Yes</w:t>
            </w:r>
          </w:p>
        </w:tc>
        <w:tc>
          <w:tcPr>
            <w:tcW w:w="1044" w:type="dxa"/>
            <w:tcBorders>
              <w:top w:val="nil"/>
              <w:left w:val="nil"/>
              <w:bottom w:val="nil"/>
              <w:right w:val="nil"/>
            </w:tcBorders>
          </w:tcPr>
          <w:p w14:paraId="69BB1567" w14:textId="77777777" w:rsidR="000841EC" w:rsidRDefault="00EB1D73" w:rsidP="00EB1D73">
            <w:pPr>
              <w:spacing w:after="0" w:line="259" w:lineRule="auto"/>
              <w:ind w:left="96" w:right="0" w:firstLine="0"/>
            </w:pPr>
            <w:r>
              <w:t>Yes</w:t>
            </w:r>
          </w:p>
        </w:tc>
        <w:tc>
          <w:tcPr>
            <w:tcW w:w="1093" w:type="dxa"/>
            <w:tcBorders>
              <w:top w:val="nil"/>
              <w:left w:val="nil"/>
              <w:bottom w:val="nil"/>
              <w:right w:val="nil"/>
            </w:tcBorders>
          </w:tcPr>
          <w:p w14:paraId="4931011C" w14:textId="77777777" w:rsidR="000841EC" w:rsidRDefault="000841EC" w:rsidP="00EB1D73">
            <w:pPr>
              <w:spacing w:after="160" w:line="259" w:lineRule="auto"/>
              <w:ind w:left="0" w:right="0" w:firstLine="0"/>
            </w:pPr>
          </w:p>
        </w:tc>
        <w:tc>
          <w:tcPr>
            <w:tcW w:w="1093" w:type="dxa"/>
            <w:tcBorders>
              <w:top w:val="nil"/>
              <w:left w:val="nil"/>
              <w:bottom w:val="nil"/>
              <w:right w:val="nil"/>
            </w:tcBorders>
          </w:tcPr>
          <w:p w14:paraId="78047033" w14:textId="77777777" w:rsidR="000841EC" w:rsidRDefault="00EB1D73" w:rsidP="00EB1D73">
            <w:pPr>
              <w:spacing w:after="0" w:line="259" w:lineRule="auto"/>
              <w:ind w:left="96" w:right="0" w:firstLine="0"/>
            </w:pPr>
            <w:r>
              <w:t>Yes</w:t>
            </w:r>
          </w:p>
        </w:tc>
        <w:tc>
          <w:tcPr>
            <w:tcW w:w="1093" w:type="dxa"/>
            <w:tcBorders>
              <w:top w:val="nil"/>
              <w:left w:val="nil"/>
              <w:bottom w:val="nil"/>
              <w:right w:val="nil"/>
            </w:tcBorders>
          </w:tcPr>
          <w:p w14:paraId="5D515D58" w14:textId="77777777" w:rsidR="000841EC" w:rsidRDefault="00EB1D73" w:rsidP="00EB1D73">
            <w:pPr>
              <w:spacing w:after="0" w:line="259" w:lineRule="auto"/>
              <w:ind w:left="96" w:right="0" w:firstLine="0"/>
            </w:pPr>
            <w:r>
              <w:t>Yes</w:t>
            </w:r>
          </w:p>
        </w:tc>
        <w:tc>
          <w:tcPr>
            <w:tcW w:w="786" w:type="dxa"/>
            <w:tcBorders>
              <w:top w:val="nil"/>
              <w:left w:val="nil"/>
              <w:bottom w:val="nil"/>
              <w:right w:val="nil"/>
            </w:tcBorders>
          </w:tcPr>
          <w:p w14:paraId="1576ECE3" w14:textId="77777777" w:rsidR="000841EC" w:rsidRDefault="000841EC" w:rsidP="00EB1D73">
            <w:pPr>
              <w:spacing w:after="160" w:line="259" w:lineRule="auto"/>
              <w:ind w:left="0" w:right="0" w:firstLine="0"/>
            </w:pPr>
          </w:p>
        </w:tc>
      </w:tr>
      <w:tr w:rsidR="000841EC" w14:paraId="363D2132" w14:textId="77777777">
        <w:trPr>
          <w:trHeight w:val="291"/>
        </w:trPr>
        <w:tc>
          <w:tcPr>
            <w:tcW w:w="2869" w:type="dxa"/>
            <w:tcBorders>
              <w:top w:val="nil"/>
              <w:left w:val="nil"/>
              <w:bottom w:val="single" w:sz="3" w:space="0" w:color="000000"/>
              <w:right w:val="nil"/>
            </w:tcBorders>
          </w:tcPr>
          <w:p w14:paraId="24EBD65B" w14:textId="77777777" w:rsidR="000841EC" w:rsidRDefault="00EB1D73" w:rsidP="00EB1D73">
            <w:pPr>
              <w:spacing w:after="0" w:line="259" w:lineRule="auto"/>
              <w:ind w:left="0" w:right="0" w:firstLine="0"/>
            </w:pPr>
            <w:r>
              <w:t>Year FEs</w:t>
            </w:r>
          </w:p>
        </w:tc>
        <w:tc>
          <w:tcPr>
            <w:tcW w:w="1044" w:type="dxa"/>
            <w:tcBorders>
              <w:top w:val="nil"/>
              <w:left w:val="nil"/>
              <w:bottom w:val="single" w:sz="3" w:space="0" w:color="000000"/>
              <w:right w:val="nil"/>
            </w:tcBorders>
          </w:tcPr>
          <w:p w14:paraId="068B1836" w14:textId="77777777" w:rsidR="000841EC" w:rsidRDefault="00EB1D73" w:rsidP="00EB1D73">
            <w:pPr>
              <w:spacing w:after="0" w:line="259" w:lineRule="auto"/>
              <w:ind w:left="96" w:right="0" w:firstLine="0"/>
            </w:pPr>
            <w:r>
              <w:t>Yes</w:t>
            </w:r>
          </w:p>
        </w:tc>
        <w:tc>
          <w:tcPr>
            <w:tcW w:w="1044" w:type="dxa"/>
            <w:tcBorders>
              <w:top w:val="nil"/>
              <w:left w:val="nil"/>
              <w:bottom w:val="single" w:sz="3" w:space="0" w:color="000000"/>
              <w:right w:val="nil"/>
            </w:tcBorders>
          </w:tcPr>
          <w:p w14:paraId="212C771B" w14:textId="77777777" w:rsidR="000841EC" w:rsidRDefault="00EB1D73" w:rsidP="00EB1D73">
            <w:pPr>
              <w:spacing w:after="0" w:line="259" w:lineRule="auto"/>
              <w:ind w:left="96" w:right="0" w:firstLine="0"/>
            </w:pPr>
            <w:r>
              <w:t>Yes</w:t>
            </w:r>
          </w:p>
        </w:tc>
        <w:tc>
          <w:tcPr>
            <w:tcW w:w="1093" w:type="dxa"/>
            <w:tcBorders>
              <w:top w:val="nil"/>
              <w:left w:val="nil"/>
              <w:bottom w:val="single" w:sz="3" w:space="0" w:color="000000"/>
              <w:right w:val="nil"/>
            </w:tcBorders>
          </w:tcPr>
          <w:p w14:paraId="41E21615" w14:textId="77777777" w:rsidR="000841EC" w:rsidRDefault="00EB1D73" w:rsidP="00EB1D73">
            <w:pPr>
              <w:spacing w:after="0" w:line="259" w:lineRule="auto"/>
              <w:ind w:left="96" w:right="0" w:firstLine="0"/>
            </w:pPr>
            <w:r>
              <w:t>Yes</w:t>
            </w:r>
          </w:p>
        </w:tc>
        <w:tc>
          <w:tcPr>
            <w:tcW w:w="1093" w:type="dxa"/>
            <w:tcBorders>
              <w:top w:val="nil"/>
              <w:left w:val="nil"/>
              <w:bottom w:val="single" w:sz="3" w:space="0" w:color="000000"/>
              <w:right w:val="nil"/>
            </w:tcBorders>
          </w:tcPr>
          <w:p w14:paraId="19760437" w14:textId="77777777" w:rsidR="000841EC" w:rsidRDefault="00EB1D73" w:rsidP="00EB1D73">
            <w:pPr>
              <w:spacing w:after="0" w:line="259" w:lineRule="auto"/>
              <w:ind w:left="96" w:right="0" w:firstLine="0"/>
            </w:pPr>
            <w:r>
              <w:t>Yes</w:t>
            </w:r>
          </w:p>
        </w:tc>
        <w:tc>
          <w:tcPr>
            <w:tcW w:w="1093" w:type="dxa"/>
            <w:tcBorders>
              <w:top w:val="nil"/>
              <w:left w:val="nil"/>
              <w:bottom w:val="single" w:sz="3" w:space="0" w:color="000000"/>
              <w:right w:val="nil"/>
            </w:tcBorders>
          </w:tcPr>
          <w:p w14:paraId="5F8C6AA0" w14:textId="77777777" w:rsidR="000841EC" w:rsidRDefault="00EB1D73" w:rsidP="00EB1D73">
            <w:pPr>
              <w:spacing w:after="0" w:line="259" w:lineRule="auto"/>
              <w:ind w:left="96" w:right="0" w:firstLine="0"/>
            </w:pPr>
            <w:r>
              <w:t>Yes</w:t>
            </w:r>
          </w:p>
        </w:tc>
        <w:tc>
          <w:tcPr>
            <w:tcW w:w="786" w:type="dxa"/>
            <w:tcBorders>
              <w:top w:val="nil"/>
              <w:left w:val="nil"/>
              <w:bottom w:val="single" w:sz="3" w:space="0" w:color="000000"/>
              <w:right w:val="nil"/>
            </w:tcBorders>
          </w:tcPr>
          <w:p w14:paraId="28E36241" w14:textId="77777777" w:rsidR="000841EC" w:rsidRDefault="00EB1D73" w:rsidP="00EB1D73">
            <w:pPr>
              <w:spacing w:after="0" w:line="259" w:lineRule="auto"/>
              <w:ind w:left="96" w:right="0" w:firstLine="0"/>
            </w:pPr>
            <w:r>
              <w:t>Yes</w:t>
            </w:r>
          </w:p>
        </w:tc>
      </w:tr>
      <w:tr w:rsidR="000841EC" w14:paraId="42D5F453" w14:textId="77777777">
        <w:trPr>
          <w:trHeight w:val="370"/>
        </w:trPr>
        <w:tc>
          <w:tcPr>
            <w:tcW w:w="2869" w:type="dxa"/>
            <w:tcBorders>
              <w:top w:val="single" w:sz="3" w:space="0" w:color="000000"/>
              <w:left w:val="nil"/>
              <w:bottom w:val="nil"/>
              <w:right w:val="nil"/>
            </w:tcBorders>
            <w:vAlign w:val="bottom"/>
          </w:tcPr>
          <w:p w14:paraId="622F3CE0" w14:textId="77777777" w:rsidR="000841EC" w:rsidRDefault="00EB1D73" w:rsidP="00EB1D73">
            <w:pPr>
              <w:spacing w:after="0" w:line="259" w:lineRule="auto"/>
              <w:ind w:left="0" w:right="0" w:firstLine="0"/>
            </w:pPr>
            <w:r>
              <w:t>N</w:t>
            </w:r>
          </w:p>
        </w:tc>
        <w:tc>
          <w:tcPr>
            <w:tcW w:w="1044" w:type="dxa"/>
            <w:tcBorders>
              <w:top w:val="single" w:sz="3" w:space="0" w:color="000000"/>
              <w:left w:val="nil"/>
              <w:bottom w:val="nil"/>
              <w:right w:val="nil"/>
            </w:tcBorders>
            <w:vAlign w:val="bottom"/>
          </w:tcPr>
          <w:p w14:paraId="493F42AE" w14:textId="77777777" w:rsidR="000841EC" w:rsidRDefault="00EB1D73" w:rsidP="00EB1D73">
            <w:pPr>
              <w:spacing w:after="0" w:line="259" w:lineRule="auto"/>
              <w:ind w:left="149" w:right="0" w:firstLine="0"/>
            </w:pPr>
            <w:r>
              <w:t>70</w:t>
            </w:r>
          </w:p>
        </w:tc>
        <w:tc>
          <w:tcPr>
            <w:tcW w:w="1044" w:type="dxa"/>
            <w:tcBorders>
              <w:top w:val="single" w:sz="3" w:space="0" w:color="000000"/>
              <w:left w:val="nil"/>
              <w:bottom w:val="nil"/>
              <w:right w:val="nil"/>
            </w:tcBorders>
            <w:vAlign w:val="bottom"/>
          </w:tcPr>
          <w:p w14:paraId="1AEDD6DE" w14:textId="77777777" w:rsidR="000841EC" w:rsidRDefault="00EB1D73" w:rsidP="00EB1D73">
            <w:pPr>
              <w:spacing w:after="0" w:line="259" w:lineRule="auto"/>
              <w:ind w:left="150" w:right="0" w:firstLine="0"/>
            </w:pPr>
            <w:r>
              <w:t>70</w:t>
            </w:r>
          </w:p>
        </w:tc>
        <w:tc>
          <w:tcPr>
            <w:tcW w:w="1093" w:type="dxa"/>
            <w:tcBorders>
              <w:top w:val="single" w:sz="3" w:space="0" w:color="000000"/>
              <w:left w:val="nil"/>
              <w:bottom w:val="nil"/>
              <w:right w:val="nil"/>
            </w:tcBorders>
            <w:vAlign w:val="bottom"/>
          </w:tcPr>
          <w:p w14:paraId="3158CB55" w14:textId="77777777" w:rsidR="000841EC" w:rsidRDefault="00EB1D73" w:rsidP="00EB1D73">
            <w:pPr>
              <w:spacing w:after="0" w:line="259" w:lineRule="auto"/>
              <w:ind w:left="150" w:right="0" w:firstLine="0"/>
            </w:pPr>
            <w:r>
              <w:t>70</w:t>
            </w:r>
          </w:p>
        </w:tc>
        <w:tc>
          <w:tcPr>
            <w:tcW w:w="1093" w:type="dxa"/>
            <w:tcBorders>
              <w:top w:val="single" w:sz="3" w:space="0" w:color="000000"/>
              <w:left w:val="nil"/>
              <w:bottom w:val="nil"/>
              <w:right w:val="nil"/>
            </w:tcBorders>
            <w:vAlign w:val="bottom"/>
          </w:tcPr>
          <w:p w14:paraId="367D36B3" w14:textId="77777777" w:rsidR="000841EC" w:rsidRDefault="00EB1D73" w:rsidP="00EB1D73">
            <w:pPr>
              <w:spacing w:after="0" w:line="259" w:lineRule="auto"/>
              <w:ind w:left="150" w:right="0" w:firstLine="0"/>
            </w:pPr>
            <w:r>
              <w:t>98</w:t>
            </w:r>
          </w:p>
        </w:tc>
        <w:tc>
          <w:tcPr>
            <w:tcW w:w="1093" w:type="dxa"/>
            <w:tcBorders>
              <w:top w:val="single" w:sz="3" w:space="0" w:color="000000"/>
              <w:left w:val="nil"/>
              <w:bottom w:val="nil"/>
              <w:right w:val="nil"/>
            </w:tcBorders>
            <w:vAlign w:val="bottom"/>
          </w:tcPr>
          <w:p w14:paraId="7CA83B0E" w14:textId="77777777" w:rsidR="000841EC" w:rsidRDefault="00EB1D73" w:rsidP="00EB1D73">
            <w:pPr>
              <w:spacing w:after="0" w:line="259" w:lineRule="auto"/>
              <w:ind w:left="150" w:right="0" w:firstLine="0"/>
            </w:pPr>
            <w:r>
              <w:t>98</w:t>
            </w:r>
          </w:p>
        </w:tc>
        <w:tc>
          <w:tcPr>
            <w:tcW w:w="786" w:type="dxa"/>
            <w:tcBorders>
              <w:top w:val="single" w:sz="3" w:space="0" w:color="000000"/>
              <w:left w:val="nil"/>
              <w:bottom w:val="nil"/>
              <w:right w:val="nil"/>
            </w:tcBorders>
            <w:vAlign w:val="bottom"/>
          </w:tcPr>
          <w:p w14:paraId="5CEE739B" w14:textId="77777777" w:rsidR="000841EC" w:rsidRDefault="00EB1D73" w:rsidP="00EB1D73">
            <w:pPr>
              <w:spacing w:after="0" w:line="259" w:lineRule="auto"/>
              <w:ind w:left="149" w:right="0" w:firstLine="0"/>
            </w:pPr>
            <w:r>
              <w:t>98</w:t>
            </w:r>
          </w:p>
        </w:tc>
      </w:tr>
      <w:tr w:rsidR="000841EC" w14:paraId="1D27FD7D" w14:textId="77777777">
        <w:trPr>
          <w:trHeight w:val="338"/>
        </w:trPr>
        <w:tc>
          <w:tcPr>
            <w:tcW w:w="2869" w:type="dxa"/>
            <w:tcBorders>
              <w:top w:val="nil"/>
              <w:left w:val="nil"/>
              <w:bottom w:val="double" w:sz="3" w:space="0" w:color="000000"/>
              <w:right w:val="nil"/>
            </w:tcBorders>
          </w:tcPr>
          <w:p w14:paraId="250AE706" w14:textId="77777777" w:rsidR="000841EC" w:rsidRDefault="00EB1D73" w:rsidP="00EB1D73">
            <w:pPr>
              <w:spacing w:after="0" w:line="259" w:lineRule="auto"/>
              <w:ind w:left="0" w:right="0" w:firstLine="0"/>
            </w:pPr>
            <w:r>
              <w:t>R</w:t>
            </w:r>
            <w:r>
              <w:rPr>
                <w:sz w:val="18"/>
              </w:rPr>
              <w:t>2</w:t>
            </w:r>
          </w:p>
        </w:tc>
        <w:tc>
          <w:tcPr>
            <w:tcW w:w="1044" w:type="dxa"/>
            <w:tcBorders>
              <w:top w:val="nil"/>
              <w:left w:val="nil"/>
              <w:bottom w:val="double" w:sz="3" w:space="0" w:color="000000"/>
              <w:right w:val="nil"/>
            </w:tcBorders>
          </w:tcPr>
          <w:p w14:paraId="2E4DA6F9" w14:textId="77777777" w:rsidR="000841EC" w:rsidRDefault="00EB1D73" w:rsidP="00EB1D73">
            <w:pPr>
              <w:spacing w:after="0" w:line="259" w:lineRule="auto"/>
              <w:ind w:left="0" w:right="0" w:firstLine="0"/>
            </w:pPr>
            <w:r>
              <w:t>0.604</w:t>
            </w:r>
          </w:p>
        </w:tc>
        <w:tc>
          <w:tcPr>
            <w:tcW w:w="1044" w:type="dxa"/>
            <w:tcBorders>
              <w:top w:val="nil"/>
              <w:left w:val="nil"/>
              <w:bottom w:val="double" w:sz="3" w:space="0" w:color="000000"/>
              <w:right w:val="nil"/>
            </w:tcBorders>
          </w:tcPr>
          <w:p w14:paraId="740B7778" w14:textId="77777777" w:rsidR="000841EC" w:rsidRDefault="00EB1D73" w:rsidP="00EB1D73">
            <w:pPr>
              <w:spacing w:after="0" w:line="259" w:lineRule="auto"/>
              <w:ind w:left="0" w:right="0" w:firstLine="0"/>
            </w:pPr>
            <w:r>
              <w:t>0.604</w:t>
            </w:r>
          </w:p>
        </w:tc>
        <w:tc>
          <w:tcPr>
            <w:tcW w:w="1093" w:type="dxa"/>
            <w:tcBorders>
              <w:top w:val="nil"/>
              <w:left w:val="nil"/>
              <w:bottom w:val="double" w:sz="3" w:space="0" w:color="000000"/>
              <w:right w:val="nil"/>
            </w:tcBorders>
          </w:tcPr>
          <w:p w14:paraId="76F32EB3" w14:textId="77777777" w:rsidR="000841EC" w:rsidRDefault="00EB1D73" w:rsidP="00EB1D73">
            <w:pPr>
              <w:spacing w:after="0" w:line="259" w:lineRule="auto"/>
              <w:ind w:left="0" w:right="0" w:firstLine="0"/>
            </w:pPr>
            <w:r>
              <w:t>0.439</w:t>
            </w:r>
          </w:p>
        </w:tc>
        <w:tc>
          <w:tcPr>
            <w:tcW w:w="1093" w:type="dxa"/>
            <w:tcBorders>
              <w:top w:val="nil"/>
              <w:left w:val="nil"/>
              <w:bottom w:val="double" w:sz="3" w:space="0" w:color="000000"/>
              <w:right w:val="nil"/>
            </w:tcBorders>
          </w:tcPr>
          <w:p w14:paraId="6A538FD2" w14:textId="77777777" w:rsidR="000841EC" w:rsidRDefault="00EB1D73" w:rsidP="00EB1D73">
            <w:pPr>
              <w:spacing w:after="0" w:line="259" w:lineRule="auto"/>
              <w:ind w:left="0" w:right="0" w:firstLine="0"/>
            </w:pPr>
            <w:r>
              <w:t>0.478</w:t>
            </w:r>
          </w:p>
        </w:tc>
        <w:tc>
          <w:tcPr>
            <w:tcW w:w="1093" w:type="dxa"/>
            <w:tcBorders>
              <w:top w:val="nil"/>
              <w:left w:val="nil"/>
              <w:bottom w:val="double" w:sz="3" w:space="0" w:color="000000"/>
              <w:right w:val="nil"/>
            </w:tcBorders>
          </w:tcPr>
          <w:p w14:paraId="22C162CD" w14:textId="77777777" w:rsidR="000841EC" w:rsidRDefault="00EB1D73" w:rsidP="00EB1D73">
            <w:pPr>
              <w:spacing w:after="0" w:line="259" w:lineRule="auto"/>
              <w:ind w:left="0" w:right="0" w:firstLine="0"/>
            </w:pPr>
            <w:r>
              <w:t>0.489</w:t>
            </w:r>
          </w:p>
        </w:tc>
        <w:tc>
          <w:tcPr>
            <w:tcW w:w="786" w:type="dxa"/>
            <w:tcBorders>
              <w:top w:val="nil"/>
              <w:left w:val="nil"/>
              <w:bottom w:val="double" w:sz="3" w:space="0" w:color="000000"/>
              <w:right w:val="nil"/>
            </w:tcBorders>
          </w:tcPr>
          <w:p w14:paraId="6FF82172" w14:textId="77777777" w:rsidR="000841EC" w:rsidRDefault="00EB1D73" w:rsidP="00EB1D73">
            <w:pPr>
              <w:spacing w:after="0" w:line="259" w:lineRule="auto"/>
              <w:ind w:left="0" w:right="0" w:firstLine="0"/>
            </w:pPr>
            <w:r>
              <w:t>0.357</w:t>
            </w:r>
            <w:commentRangeEnd w:id="628"/>
            <w:r>
              <w:rPr>
                <w:rStyle w:val="CommentReference"/>
              </w:rPr>
              <w:commentReference w:id="628"/>
            </w:r>
          </w:p>
        </w:tc>
      </w:tr>
    </w:tbl>
    <w:p w14:paraId="22346D9E" w14:textId="77777777" w:rsidR="000841EC" w:rsidRDefault="00EB1D73" w:rsidP="00EB1D73">
      <w:pPr>
        <w:spacing w:after="458" w:line="259" w:lineRule="auto"/>
        <w:ind w:right="101"/>
      </w:pPr>
      <w:r>
        <w:rPr>
          <w:sz w:val="18"/>
        </w:rPr>
        <w:t>∗</w:t>
      </w:r>
      <w:r>
        <w:t xml:space="preserve">p &lt; .1; </w:t>
      </w:r>
      <w:r>
        <w:rPr>
          <w:sz w:val="18"/>
        </w:rPr>
        <w:t>∗∗</w:t>
      </w:r>
      <w:r>
        <w:t xml:space="preserve">p &lt; .05; </w:t>
      </w:r>
      <w:r>
        <w:rPr>
          <w:sz w:val="18"/>
        </w:rPr>
        <w:t>∗∗∗</w:t>
      </w:r>
      <w:r>
        <w:t>p &lt; .01</w:t>
      </w:r>
    </w:p>
    <w:p w14:paraId="505E0BA2" w14:textId="26B3B8DF" w:rsidR="00EB1D73" w:rsidRDefault="00EB1D73" w:rsidP="009E0E79">
      <w:pPr>
        <w:spacing w:after="458" w:line="259" w:lineRule="auto"/>
        <w:ind w:left="0" w:right="101" w:firstLine="0"/>
      </w:pPr>
      <w:r>
        <w:t xml:space="preserve">Table 2: Estimated treatment effects of localized defeats on log of first-differenced central transfers from linear fixed effects models. Cluster-robust standard errors </w:t>
      </w:r>
      <w:ins w:id="629" w:author="Hannah Martin Lawrenz" w:date="2021-02-10T19:38:00Z">
        <w:r w:rsidR="00B22C15">
          <w:t xml:space="preserve">appear </w:t>
        </w:r>
      </w:ins>
      <w:r>
        <w:t>in parentheses.</w:t>
      </w:r>
    </w:p>
    <w:p w14:paraId="42F11966" w14:textId="728B9007" w:rsidR="000841EC" w:rsidRDefault="00EB1D73" w:rsidP="00EB1D73">
      <w:pPr>
        <w:ind w:left="-5" w:right="282" w:firstLine="710"/>
        <w:jc w:val="both"/>
      </w:pPr>
      <w:commentRangeStart w:id="630"/>
      <w:proofErr w:type="gramStart"/>
      <w:r>
        <w:lastRenderedPageBreak/>
        <w:t>change</w:t>
      </w:r>
      <w:commentRangeEnd w:id="630"/>
      <w:proofErr w:type="gramEnd"/>
      <w:r w:rsidR="009E0E79">
        <w:rPr>
          <w:rStyle w:val="CommentReference"/>
        </w:rPr>
        <w:commentReference w:id="630"/>
      </w:r>
      <w:r>
        <w:t xml:space="preserve"> in net transfers between non-election years. For example, following the first three columns of Table </w:t>
      </w:r>
      <w:r>
        <w:rPr>
          <w:color w:val="0000FF"/>
        </w:rPr>
        <w:t>2</w:t>
      </w:r>
      <w:r>
        <w:t xml:space="preserve">, if net transfers to a province have been growing at an average rate of 100 billion VND (4.4 million USD) per year, then a localized defeat would add </w:t>
      </w:r>
      <w:del w:id="631" w:author="Hannah Martin Lawrenz" w:date="2021-02-10T19:38:00Z">
        <w:r w:rsidDel="007F7695">
          <w:delText xml:space="preserve">an additional </w:delText>
        </w:r>
      </w:del>
      <w:r>
        <w:t xml:space="preserve">910 billion VND (39.8 million USD) to </w:t>
      </w:r>
      <w:ins w:id="632" w:author="Hannah Martin Lawrenz" w:date="2021-02-10T19:39:00Z">
        <w:r w:rsidR="007F7695">
          <w:t>the province’s</w:t>
        </w:r>
      </w:ins>
      <w:del w:id="633" w:author="Hannah Martin Lawrenz" w:date="2021-02-10T19:39:00Z">
        <w:r w:rsidDel="007F7695">
          <w:delText>its</w:delText>
        </w:r>
      </w:del>
      <w:r>
        <w:t xml:space="preserve"> 2017 transfers.</w:t>
      </w:r>
      <w:r>
        <w:rPr>
          <w:color w:val="0000FF"/>
          <w:vertAlign w:val="superscript"/>
        </w:rPr>
        <w:footnoteReference w:id="15"/>
      </w:r>
      <w:r>
        <w:rPr>
          <w:color w:val="0000FF"/>
        </w:rPr>
        <w:t xml:space="preserve"> </w:t>
      </w:r>
      <w:r>
        <w:t xml:space="preserve">Estimates for the persistent effect </w:t>
      </w:r>
      <w:ins w:id="635" w:author="Hannah Martin Lawrenz" w:date="2021-02-11T13:51:00Z">
        <w:r w:rsidR="00E43E5D">
          <w:t xml:space="preserve">in </w:t>
        </w:r>
      </w:ins>
      <w:r>
        <w:t>the last three columns are also positive and statistically significant; their smaller values suggest that net transfers to treated provinces keep</w:t>
      </w:r>
      <w:del w:id="636" w:author="Hannah Martin Lawrenz" w:date="2021-02-10T19:39:00Z">
        <w:r w:rsidDel="00496EC9">
          <w:delText>s</w:delText>
        </w:r>
      </w:del>
      <w:r>
        <w:t xml:space="preserve"> accumulating </w:t>
      </w:r>
      <w:del w:id="637" w:author="Hannah Martin Lawrenz" w:date="2021-02-12T08:07:00Z">
        <w:r w:rsidDel="00C06FB0">
          <w:delText xml:space="preserve">throughout </w:delText>
        </w:r>
      </w:del>
      <w:ins w:id="638" w:author="Hannah Martin Lawrenz" w:date="2021-02-12T08:07:00Z">
        <w:r w:rsidR="00C06FB0">
          <w:t xml:space="preserve">in </w:t>
        </w:r>
      </w:ins>
      <w:r>
        <w:t xml:space="preserve">the post-election period but </w:t>
      </w:r>
      <w:del w:id="639" w:author="Hannah Martin Lawrenz" w:date="2021-02-10T19:39:00Z">
        <w:r w:rsidDel="00496EC9">
          <w:delText xml:space="preserve">with </w:delText>
        </w:r>
      </w:del>
      <w:ins w:id="640" w:author="Hannah Martin Lawrenz" w:date="2021-02-10T19:39:00Z">
        <w:r w:rsidR="00496EC9">
          <w:t xml:space="preserve">at </w:t>
        </w:r>
      </w:ins>
      <w:r>
        <w:t>a decreasing pace.</w:t>
      </w:r>
    </w:p>
    <w:p w14:paraId="366825D6" w14:textId="60E7F3A2" w:rsidR="000841EC" w:rsidRDefault="00EB1D73" w:rsidP="00EB1D73">
      <w:pPr>
        <w:ind w:left="-5" w:right="361" w:firstLine="710"/>
        <w:jc w:val="both"/>
      </w:pPr>
      <w:r>
        <w:t xml:space="preserve">To allay concerns about lack of exogeneity, Figure </w:t>
      </w:r>
      <w:r>
        <w:rPr>
          <w:color w:val="0000FF"/>
        </w:rPr>
        <w:t xml:space="preserve">2 </w:t>
      </w:r>
      <w:r>
        <w:t xml:space="preserve">plots the first three estimates in Table </w:t>
      </w:r>
      <w:r>
        <w:rPr>
          <w:color w:val="0000FF"/>
        </w:rPr>
        <w:t xml:space="preserve">2 </w:t>
      </w:r>
      <w:r>
        <w:t xml:space="preserve">against three placebo treatment effects for 2013, 2014, and 2015. The placebo treatment effects </w:t>
      </w:r>
      <w:proofErr w:type="gramStart"/>
      <w:r>
        <w:t>are estimated</w:t>
      </w:r>
      <w:proofErr w:type="gramEnd"/>
      <w:r>
        <w:t xml:space="preserve"> by moving the treatment indicators backward in time as if the election had happened earlier than it actually did. Because the election could not have </w:t>
      </w:r>
      <w:del w:id="641" w:author="Hannah Martin Lawrenz" w:date="2021-02-12T08:07:00Z">
        <w:r w:rsidDel="00714FAC">
          <w:delText>left any effect on</w:delText>
        </w:r>
      </w:del>
      <w:ins w:id="642" w:author="Hannah Martin Lawrenz" w:date="2021-02-12T08:07:00Z">
        <w:r w:rsidR="00714FAC">
          <w:t>affected</w:t>
        </w:r>
      </w:ins>
      <w:r>
        <w:t xml:space="preserve"> budget allocation before it took place, the true treatment effects should be zero for these years, and any measured difference between treated and control provinces would only reflect</w:t>
      </w:r>
      <w:ins w:id="643" w:author="Hannah Martin Lawrenz" w:date="2021-02-10T19:56:00Z">
        <w:r w:rsidR="006145F3">
          <w:t xml:space="preserve"> an</w:t>
        </w:r>
      </w:ins>
      <w:r>
        <w:t xml:space="preserve"> imbalance in the data. The results in Figure </w:t>
      </w:r>
      <w:r>
        <w:rPr>
          <w:color w:val="0000FF"/>
        </w:rPr>
        <w:t xml:space="preserve">2 </w:t>
      </w:r>
      <w:del w:id="644" w:author="Hannah Martin Lawrenz" w:date="2021-02-12T08:07:00Z">
        <w:r w:rsidDel="00D15E88">
          <w:delText xml:space="preserve">reassuringly </w:delText>
        </w:r>
      </w:del>
      <w:r>
        <w:t xml:space="preserve">show no such difference: all placebo effects </w:t>
      </w:r>
      <w:proofErr w:type="gramStart"/>
      <w:r>
        <w:t>are estimated</w:t>
      </w:r>
      <w:proofErr w:type="gramEnd"/>
      <w:r>
        <w:t xml:space="preserve"> to be statistically insignificant, with the 2013 and 2015 effects being particularly close to zero.</w:t>
      </w:r>
    </w:p>
    <w:p w14:paraId="54805D08" w14:textId="77777777" w:rsidR="000841EC" w:rsidRDefault="00EB1D73" w:rsidP="00EB1D73">
      <w:pPr>
        <w:spacing w:after="238" w:line="259" w:lineRule="auto"/>
        <w:ind w:left="8" w:right="0" w:hanging="8"/>
        <w:jc w:val="center"/>
      </w:pPr>
      <w:r>
        <w:rPr>
          <w:noProof/>
        </w:rPr>
        <w:lastRenderedPageBreak/>
        <w:drawing>
          <wp:inline distT="0" distB="0" distL="0" distR="0" wp14:anchorId="59D2C276" wp14:editId="057B0901">
            <wp:extent cx="5943612" cy="2286005"/>
            <wp:effectExtent l="0" t="0" r="0" b="0"/>
            <wp:docPr id="1856" name="Picture 1856"/>
            <wp:cNvGraphicFramePr/>
            <a:graphic xmlns:a="http://schemas.openxmlformats.org/drawingml/2006/main">
              <a:graphicData uri="http://schemas.openxmlformats.org/drawingml/2006/picture">
                <pic:pic xmlns:pic="http://schemas.openxmlformats.org/drawingml/2006/picture">
                  <pic:nvPicPr>
                    <pic:cNvPr id="1856" name="Picture 1856"/>
                    <pic:cNvPicPr/>
                  </pic:nvPicPr>
                  <pic:blipFill>
                    <a:blip r:embed="rId17"/>
                    <a:stretch>
                      <a:fillRect/>
                    </a:stretch>
                  </pic:blipFill>
                  <pic:spPr>
                    <a:xfrm>
                      <a:off x="0" y="0"/>
                      <a:ext cx="5943612" cy="2286005"/>
                    </a:xfrm>
                    <a:prstGeom prst="rect">
                      <a:avLst/>
                    </a:prstGeom>
                  </pic:spPr>
                </pic:pic>
              </a:graphicData>
            </a:graphic>
          </wp:inline>
        </w:drawing>
      </w:r>
    </w:p>
    <w:p w14:paraId="5B7DD106" w14:textId="77777777" w:rsidR="000841EC" w:rsidRDefault="00EB1D73">
      <w:pPr>
        <w:spacing w:after="584" w:line="250" w:lineRule="auto"/>
        <w:ind w:left="-5" w:right="101" w:firstLine="0"/>
        <w:pPrChange w:id="645" w:author="Hannah Martin Lawrenz" w:date="2021-02-10T19:58:00Z">
          <w:pPr>
            <w:spacing w:after="584" w:line="250" w:lineRule="auto"/>
            <w:ind w:left="-5" w:right="101" w:firstLine="710"/>
          </w:pPr>
        </w:pPrChange>
      </w:pPr>
      <w:r>
        <w:t>Figure 2: Estimates of instantaneous treatment effects on log of first-differenced central transfers using linear fixed effects models. Error bars show 95% confidence intervals.</w:t>
      </w:r>
    </w:p>
    <w:p w14:paraId="04C8BA36" w14:textId="18E2B3F8" w:rsidR="000841EC" w:rsidRDefault="00EB1D73" w:rsidP="00E43DCC">
      <w:pPr>
        <w:ind w:left="-5" w:right="362" w:firstLine="710"/>
        <w:jc w:val="both"/>
      </w:pPr>
      <w:r>
        <w:t xml:space="preserve">Figure </w:t>
      </w:r>
      <w:r>
        <w:rPr>
          <w:color w:val="0000FF"/>
        </w:rPr>
        <w:t xml:space="preserve">3 </w:t>
      </w:r>
      <w:r>
        <w:t xml:space="preserve">presents the results from the local randomization analysis. Since this analysis does not rely on large sample </w:t>
      </w:r>
      <w:proofErr w:type="spellStart"/>
      <w:r>
        <w:t>asymptotics</w:t>
      </w:r>
      <w:proofErr w:type="spellEnd"/>
      <w:r>
        <w:t xml:space="preserve">, its inferences </w:t>
      </w:r>
      <w:proofErr w:type="gramStart"/>
      <w:r>
        <w:t>are not subjected</w:t>
      </w:r>
      <w:proofErr w:type="gramEnd"/>
      <w:r>
        <w:t xml:space="preserve"> to the small sample concerns that may have cast doubt on the previous results. Instead, the null distribution </w:t>
      </w:r>
      <w:proofErr w:type="gramStart"/>
      <w:r>
        <w:t>is constructed</w:t>
      </w:r>
      <w:proofErr w:type="gramEnd"/>
      <w:r>
        <w:t xml:space="preserve"> by re-randomizing the election outcomes of each of the 17 central candidates from 15 provinces in the candidate-level sample. The treatment effect, estimated for the observed scenario where </w:t>
      </w:r>
      <w:ins w:id="646" w:author="Hannah Martin Lawrenz" w:date="2021-02-10T20:03:00Z">
        <w:r w:rsidR="004627DA">
          <w:t>four</w:t>
        </w:r>
      </w:ins>
      <w:del w:id="647" w:author="Hannah Martin Lawrenz" w:date="2021-02-10T20:03:00Z">
        <w:r w:rsidDel="004627DA">
          <w:delText>4</w:delText>
        </w:r>
      </w:del>
      <w:r>
        <w:t xml:space="preserve"> candidates lost in </w:t>
      </w:r>
      <w:ins w:id="648" w:author="Hannah Martin Lawrenz" w:date="2021-02-10T20:03:00Z">
        <w:r w:rsidR="004627DA">
          <w:t>four</w:t>
        </w:r>
      </w:ins>
      <w:del w:id="649" w:author="Hannah Martin Lawrenz" w:date="2021-02-10T20:03:00Z">
        <w:r w:rsidDel="004627DA">
          <w:delText>4</w:delText>
        </w:r>
      </w:del>
      <w:r>
        <w:t xml:space="preserve"> different provinces, is equivalent to an addition of about 10 times a province’s annual change in central transfers</w:t>
      </w:r>
      <w:del w:id="650" w:author="Hannah Martin Lawrenz" w:date="2021-02-10T20:03:00Z">
        <w:r w:rsidDel="009374FF">
          <w:delText>,</w:delText>
        </w:r>
      </w:del>
      <w:r>
        <w:t xml:space="preserve"> and lies far enough to</w:t>
      </w:r>
      <w:ins w:id="651" w:author="Hannah Martin Lawrenz" w:date="2021-02-10T20:03:00Z">
        <w:r w:rsidR="00633813">
          <w:t>ward</w:t>
        </w:r>
      </w:ins>
      <w:r>
        <w:t xml:space="preserve"> the tail end of the null distribution to </w:t>
      </w:r>
      <w:proofErr w:type="gramStart"/>
      <w:r>
        <w:t>be considered</w:t>
      </w:r>
      <w:proofErr w:type="gramEnd"/>
      <w:r>
        <w:t xml:space="preserve"> statistically significant. The opposite applies to the placebo results, suggesting that </w:t>
      </w:r>
      <w:ins w:id="652" w:author="Hannah Martin Lawrenz" w:date="2021-02-10T20:03:00Z">
        <w:r w:rsidR="0089424E">
          <w:t xml:space="preserve">any </w:t>
        </w:r>
      </w:ins>
      <w:r>
        <w:t xml:space="preserve">imbalance between treated and untreated provinces </w:t>
      </w:r>
      <w:ins w:id="653" w:author="Hannah Martin Lawrenz" w:date="2021-02-10T20:03:00Z">
        <w:r w:rsidR="0089424E">
          <w:t>is</w:t>
        </w:r>
      </w:ins>
      <w:del w:id="654" w:author="Hannah Martin Lawrenz" w:date="2021-02-10T20:03:00Z">
        <w:r w:rsidDel="0089424E">
          <w:delText>are</w:delText>
        </w:r>
      </w:del>
      <w:r>
        <w:t xml:space="preserve"> small and close to zero. Similar to Figure </w:t>
      </w:r>
      <w:r>
        <w:rPr>
          <w:color w:val="0000FF"/>
        </w:rPr>
        <w:t>2</w:t>
      </w:r>
      <w:r>
        <w:t xml:space="preserve">, a negative but statistically insignificant difference </w:t>
      </w:r>
      <w:proofErr w:type="gramStart"/>
      <w:r>
        <w:t>is detected</w:t>
      </w:r>
      <w:proofErr w:type="gramEnd"/>
      <w:r>
        <w:t xml:space="preserve"> for the 2014 placebo.</w:t>
      </w:r>
    </w:p>
    <w:p w14:paraId="239C53BB" w14:textId="77777777" w:rsidR="000841EC" w:rsidRDefault="00EB1D73" w:rsidP="005145D8">
      <w:pPr>
        <w:spacing w:line="259" w:lineRule="auto"/>
        <w:ind w:left="-5" w:right="101" w:firstLine="710"/>
      </w:pPr>
      <w:r>
        <w:t xml:space="preserve">Finally, Figure </w:t>
      </w:r>
      <w:r>
        <w:rPr>
          <w:color w:val="0000FF"/>
        </w:rPr>
        <w:t xml:space="preserve">4 </w:t>
      </w:r>
      <w:r>
        <w:t>shows treatment effect estimates from the generalized synthetic control method</w:t>
      </w:r>
    </w:p>
    <w:p w14:paraId="3F44E38F" w14:textId="77777777" w:rsidR="000841EC" w:rsidRDefault="00EB1D73" w:rsidP="00EB1D73">
      <w:pPr>
        <w:spacing w:after="238" w:line="259" w:lineRule="auto"/>
        <w:ind w:left="8" w:right="0" w:hanging="8"/>
        <w:jc w:val="center"/>
      </w:pPr>
      <w:r>
        <w:rPr>
          <w:noProof/>
        </w:rPr>
        <w:lastRenderedPageBreak/>
        <w:drawing>
          <wp:inline distT="0" distB="0" distL="0" distR="0" wp14:anchorId="5C152090" wp14:editId="318F0CCE">
            <wp:extent cx="5943612" cy="2743206"/>
            <wp:effectExtent l="0" t="0" r="0" b="0"/>
            <wp:docPr id="1883" name="Picture 1883"/>
            <wp:cNvGraphicFramePr/>
            <a:graphic xmlns:a="http://schemas.openxmlformats.org/drawingml/2006/main">
              <a:graphicData uri="http://schemas.openxmlformats.org/drawingml/2006/picture">
                <pic:pic xmlns:pic="http://schemas.openxmlformats.org/drawingml/2006/picture">
                  <pic:nvPicPr>
                    <pic:cNvPr id="1883" name="Picture 1883"/>
                    <pic:cNvPicPr/>
                  </pic:nvPicPr>
                  <pic:blipFill>
                    <a:blip r:embed="rId18"/>
                    <a:stretch>
                      <a:fillRect/>
                    </a:stretch>
                  </pic:blipFill>
                  <pic:spPr>
                    <a:xfrm>
                      <a:off x="0" y="0"/>
                      <a:ext cx="5943612" cy="2743206"/>
                    </a:xfrm>
                    <a:prstGeom prst="rect">
                      <a:avLst/>
                    </a:prstGeom>
                  </pic:spPr>
                </pic:pic>
              </a:graphicData>
            </a:graphic>
          </wp:inline>
        </w:drawing>
      </w:r>
    </w:p>
    <w:p w14:paraId="50DAA862" w14:textId="77777777" w:rsidR="000841EC" w:rsidRDefault="00EB1D73" w:rsidP="008E3E8E">
      <w:pPr>
        <w:spacing w:after="435" w:line="250" w:lineRule="auto"/>
        <w:ind w:left="-5" w:right="191" w:firstLine="5"/>
        <w:jc w:val="both"/>
      </w:pPr>
      <w:r>
        <w:t xml:space="preserve">Figure 3: Estimates of instantaneous treatment effects on log of first-differenced central transfers from RDD analyses using the local randomization approach. The red lines show the estimated treatment effects, and the gray bars show their randomization distribution. P-values </w:t>
      </w:r>
      <w:proofErr w:type="gramStart"/>
      <w:r>
        <w:t>are presented</w:t>
      </w:r>
      <w:proofErr w:type="gramEnd"/>
      <w:r>
        <w:t xml:space="preserve"> for the treatment effect estimate.</w:t>
      </w:r>
    </w:p>
    <w:p w14:paraId="6F7AA3B8" w14:textId="3892281C" w:rsidR="000841EC" w:rsidRDefault="00EB1D73" w:rsidP="008E3E8E">
      <w:pPr>
        <w:ind w:left="-5" w:right="392" w:firstLine="0"/>
        <w:jc w:val="both"/>
      </w:pPr>
      <w:proofErr w:type="gramStart"/>
      <w:r>
        <w:t>averaged</w:t>
      </w:r>
      <w:proofErr w:type="gramEnd"/>
      <w:r>
        <w:t xml:space="preserve"> over all four treated provinces. Since the linearity assumption is not necessary for this method, I use logged net transfers as the outcome variable instead of its first difference. The result confirms not only a statistically significant and sustained treatment effect throughout the postelection years</w:t>
      </w:r>
      <w:del w:id="655" w:author="Hannah Martin Lawrenz" w:date="2021-02-10T20:04:00Z">
        <w:r w:rsidDel="007E4402">
          <w:delText>,</w:delText>
        </w:r>
      </w:del>
      <w:r>
        <w:t xml:space="preserve"> but also the absence of pre-treatment difference in the years prior to the election. The latter verifies that the generalized synthetic control has eliminated dynamic causality as intended. Echoing Table </w:t>
      </w:r>
      <w:r>
        <w:rPr>
          <w:color w:val="0000FF"/>
        </w:rPr>
        <w:t>2</w:t>
      </w:r>
      <w:r>
        <w:t xml:space="preserve">, Figure </w:t>
      </w:r>
      <w:r>
        <w:rPr>
          <w:color w:val="0000FF"/>
        </w:rPr>
        <w:t xml:space="preserve">4 </w:t>
      </w:r>
      <w:r>
        <w:t>shows that the transfer increases were steepest in the first year after the election</w:t>
      </w:r>
      <w:del w:id="656" w:author="Hannah Martin Lawrenz" w:date="2021-02-10T20:04:00Z">
        <w:r w:rsidDel="007E4402">
          <w:delText>,</w:delText>
        </w:r>
      </w:del>
      <w:r>
        <w:t xml:space="preserve"> but still increased</w:t>
      </w:r>
      <w:ins w:id="657" w:author="Hannah Martin Lawrenz" w:date="2021-02-10T20:04:00Z">
        <w:r w:rsidR="007E4402">
          <w:t>,</w:t>
        </w:r>
      </w:ins>
      <w:r>
        <w:t xml:space="preserve"> albeit with plateauing slopes</w:t>
      </w:r>
      <w:ins w:id="658" w:author="Hannah Martin Lawrenz" w:date="2021-02-10T20:04:00Z">
        <w:r w:rsidR="007E4402">
          <w:t>,</w:t>
        </w:r>
      </w:ins>
      <w:r>
        <w:t xml:space="preserve"> over the subsequent years. Altogether, the three analyses present a consistent set of findings</w:t>
      </w:r>
      <w:commentRangeStart w:id="659"/>
      <w:del w:id="660" w:author="Hannah Martin Lawrenz" w:date="2021-02-10T20:05:00Z">
        <w:r w:rsidDel="007E4402">
          <w:delText>,</w:delText>
        </w:r>
      </w:del>
      <w:r>
        <w:t xml:space="preserve"> </w:t>
      </w:r>
      <w:del w:id="661" w:author="Hannah Martin Lawrenz" w:date="2021-02-10T20:05:00Z">
        <w:r w:rsidDel="007E4402">
          <w:delText>according to</w:delText>
        </w:r>
      </w:del>
      <w:ins w:id="662" w:author="Hannah Martin Lawrenz" w:date="2021-02-10T20:05:00Z">
        <w:r w:rsidR="007E4402">
          <w:t>reflecting</w:t>
        </w:r>
      </w:ins>
      <w:r>
        <w:t xml:space="preserve"> </w:t>
      </w:r>
      <w:commentRangeEnd w:id="659"/>
      <w:r w:rsidR="004540B6">
        <w:rPr>
          <w:rStyle w:val="CommentReference"/>
        </w:rPr>
        <w:commentReference w:id="659"/>
      </w:r>
      <w:r>
        <w:t xml:space="preserve">which regime leaders in Vietnam increased transfers to provinces in which central candidates were defeated in the 2016 VNA election. </w:t>
      </w:r>
      <w:ins w:id="663" w:author="Hannah Martin Lawrenz" w:date="2021-02-10T20:05:00Z">
        <w:r w:rsidR="002E0D38">
          <w:t xml:space="preserve">Thus, </w:t>
        </w:r>
        <w:proofErr w:type="gramStart"/>
        <w:r w:rsidR="002E0D38">
          <w:t>a</w:t>
        </w:r>
      </w:ins>
      <w:proofErr w:type="gramEnd"/>
      <w:del w:id="664" w:author="Hannah Martin Lawrenz" w:date="2021-02-10T20:05:00Z">
        <w:r w:rsidDel="002E0D38">
          <w:delText>A</w:delText>
        </w:r>
      </w:del>
      <w:r>
        <w:t>ll estimated treatment effects are statistically and substantively significant</w:t>
      </w:r>
      <w:del w:id="665" w:author="Hannah Martin Lawrenz" w:date="2021-02-10T20:05:00Z">
        <w:r w:rsidDel="002E0D38">
          <w:delText>,</w:delText>
        </w:r>
      </w:del>
      <w:r>
        <w:t xml:space="preserve"> and have survived sufficient placebo tests. They are also robust to some additional challenges:</w:t>
      </w:r>
    </w:p>
    <w:p w14:paraId="4EE7CE2B" w14:textId="65528537" w:rsidR="000841EC" w:rsidRDefault="00EB1D73" w:rsidP="008E3E8E">
      <w:pPr>
        <w:ind w:left="-5" w:right="101" w:firstLine="710"/>
        <w:jc w:val="both"/>
      </w:pPr>
      <w:r>
        <w:lastRenderedPageBreak/>
        <w:t>First, even though the small sample size</w:t>
      </w:r>
      <w:ins w:id="666" w:author="Hannah Martin Lawrenz" w:date="2021-02-10T20:05:00Z">
        <w:r w:rsidR="00996EED">
          <w:t>—</w:t>
        </w:r>
      </w:ins>
      <w:del w:id="667" w:author="Hannah Martin Lawrenz" w:date="2021-02-10T20:05:00Z">
        <w:r w:rsidDel="00996EED">
          <w:delText xml:space="preserve">, </w:delText>
        </w:r>
      </w:del>
      <w:r>
        <w:t>particularly the number of provinces with central candidate defeats</w:t>
      </w:r>
      <w:ins w:id="668" w:author="Hannah Martin Lawrenz" w:date="2021-02-10T20:05:00Z">
        <w:r w:rsidR="00996EED">
          <w:t>—</w:t>
        </w:r>
      </w:ins>
      <w:del w:id="669" w:author="Hannah Martin Lawrenz" w:date="2021-02-10T20:05:00Z">
        <w:r w:rsidDel="00996EED">
          <w:delText xml:space="preserve">, </w:delText>
        </w:r>
      </w:del>
      <w:r>
        <w:t xml:space="preserve">may </w:t>
      </w:r>
      <w:ins w:id="670" w:author="Hannah Martin Lawrenz" w:date="2021-02-10T20:05:00Z">
        <w:r w:rsidR="00996EED">
          <w:t>suggest</w:t>
        </w:r>
      </w:ins>
      <w:del w:id="671" w:author="Hannah Martin Lawrenz" w:date="2021-02-10T20:05:00Z">
        <w:r w:rsidDel="00996EED">
          <w:delText>be</w:delText>
        </w:r>
      </w:del>
      <w:r>
        <w:t xml:space="preserve"> a cause for concern, in Online Appendix </w:t>
      </w:r>
      <w:r>
        <w:rPr>
          <w:color w:val="0000FF"/>
        </w:rPr>
        <w:t xml:space="preserve">C </w:t>
      </w:r>
      <w:r w:rsidR="008E3E8E">
        <w:t>I show that it does not compro</w:t>
      </w:r>
      <w:del w:id="672" w:author="Hannah Martin Lawrenz" w:date="2021-02-10T20:05:00Z">
        <w:r w:rsidR="008E3E8E" w:rsidRPr="008E3E8E" w:rsidDel="00AA1977">
          <w:delText xml:space="preserve"> </w:delText>
        </w:r>
      </w:del>
      <w:r w:rsidR="008E3E8E">
        <w:t>mise the finding’s validity. In terms of inferences, the exact tests using randomization</w:t>
      </w:r>
    </w:p>
    <w:p w14:paraId="2DDD1912" w14:textId="77777777" w:rsidR="000841EC" w:rsidRDefault="00EB1D73" w:rsidP="008E3E8E">
      <w:pPr>
        <w:spacing w:after="238" w:line="259" w:lineRule="auto"/>
        <w:ind w:left="8" w:right="0" w:hanging="8"/>
        <w:jc w:val="center"/>
      </w:pPr>
      <w:r>
        <w:rPr>
          <w:noProof/>
        </w:rPr>
        <w:drawing>
          <wp:inline distT="0" distB="0" distL="0" distR="0" wp14:anchorId="57EB022B" wp14:editId="6DBF0276">
            <wp:extent cx="5943612" cy="2286005"/>
            <wp:effectExtent l="0" t="0" r="0" b="0"/>
            <wp:docPr id="1914" name="Picture 1914"/>
            <wp:cNvGraphicFramePr/>
            <a:graphic xmlns:a="http://schemas.openxmlformats.org/drawingml/2006/main">
              <a:graphicData uri="http://schemas.openxmlformats.org/drawingml/2006/picture">
                <pic:pic xmlns:pic="http://schemas.openxmlformats.org/drawingml/2006/picture">
                  <pic:nvPicPr>
                    <pic:cNvPr id="1914" name="Picture 1914"/>
                    <pic:cNvPicPr/>
                  </pic:nvPicPr>
                  <pic:blipFill>
                    <a:blip r:embed="rId19"/>
                    <a:stretch>
                      <a:fillRect/>
                    </a:stretch>
                  </pic:blipFill>
                  <pic:spPr>
                    <a:xfrm>
                      <a:off x="0" y="0"/>
                      <a:ext cx="5943612" cy="2286005"/>
                    </a:xfrm>
                    <a:prstGeom prst="rect">
                      <a:avLst/>
                    </a:prstGeom>
                  </pic:spPr>
                </pic:pic>
              </a:graphicData>
            </a:graphic>
          </wp:inline>
        </w:drawing>
      </w:r>
    </w:p>
    <w:p w14:paraId="16178C07" w14:textId="20ACD6A4" w:rsidR="000841EC" w:rsidRDefault="00EB1D73" w:rsidP="008E3E8E">
      <w:pPr>
        <w:spacing w:after="435" w:line="250" w:lineRule="auto"/>
        <w:ind w:left="-5" w:right="101" w:firstLine="5"/>
      </w:pPr>
      <w:r>
        <w:t>Figure 4: Estimates of treatment effects on log of central transfers using the generalized synthetic control method. The</w:t>
      </w:r>
      <w:del w:id="673" w:author="Hannah Martin Lawrenz" w:date="2021-02-11T13:51:00Z">
        <w:r w:rsidDel="00E43E5D">
          <w:delText>y</w:delText>
        </w:r>
      </w:del>
      <w:r>
        <w:t xml:space="preserve"> gray region represents </w:t>
      </w:r>
      <w:ins w:id="674" w:author="Hannah Martin Lawrenz" w:date="2021-02-10T20:06:00Z">
        <w:r w:rsidR="0068032D">
          <w:t xml:space="preserve">the </w:t>
        </w:r>
      </w:ins>
      <w:r>
        <w:t>95% confidence interval obtained by the parametric bootstrap. The vertical dashed line marks the election year.</w:t>
      </w:r>
    </w:p>
    <w:p w14:paraId="20639CC5" w14:textId="77777777" w:rsidR="000841EC" w:rsidRDefault="00EB1D73" w:rsidP="008E3E8E">
      <w:pPr>
        <w:ind w:left="-5" w:right="504" w:firstLine="0"/>
        <w:jc w:val="both"/>
      </w:pPr>
      <w:proofErr w:type="gramStart"/>
      <w:r>
        <w:t>inference</w:t>
      </w:r>
      <w:proofErr w:type="gramEnd"/>
      <w:r>
        <w:t xml:space="preserve"> are adequate because they do not depend on asymptotic properties. In terms of estimate reliability, a jackknife procedure shows that the results are not an artifact of my sample’s specific composition. Specifically, I introduce perturbations to the sample by adding or dropping treatment or control provinces one at a time to generate 62 new different samples</w:t>
      </w:r>
      <w:del w:id="675" w:author="Hannah Martin Lawrenz" w:date="2021-02-10T20:06:00Z">
        <w:r w:rsidDel="00D232B8">
          <w:delText>,</w:delText>
        </w:r>
      </w:del>
      <w:r>
        <w:t xml:space="preserve"> and re-estimate the main effects for each of them. Online Appendix </w:t>
      </w:r>
      <w:r>
        <w:rPr>
          <w:color w:val="0000FF"/>
        </w:rPr>
        <w:t>C</w:t>
      </w:r>
      <w:r>
        <w:t>, which elaborates on this procedure, confirms that most of the resulting estimates are statistically significant and close to the original results.</w:t>
      </w:r>
    </w:p>
    <w:p w14:paraId="2881FC32" w14:textId="591A8619" w:rsidR="000841EC" w:rsidRDefault="00EB1D73" w:rsidP="008E3E8E">
      <w:pPr>
        <w:ind w:left="-5" w:right="371" w:firstLine="710"/>
        <w:jc w:val="both"/>
      </w:pPr>
      <w:r>
        <w:t>Second, to verify that the results are robust beyond the bandwidth used to identify close elections, I re-run all three main analyses using different bandwidth specifications and find substantively similar estimates throughout</w:t>
      </w:r>
      <w:ins w:id="676" w:author="Hannah Martin Lawrenz" w:date="2021-02-10T20:07:00Z">
        <w:r w:rsidR="00D232B8">
          <w:t xml:space="preserve"> each result</w:t>
        </w:r>
      </w:ins>
      <w:r>
        <w:t xml:space="preserve">. In Online Appendix </w:t>
      </w:r>
      <w:r>
        <w:rPr>
          <w:color w:val="0000FF"/>
        </w:rPr>
        <w:t>D</w:t>
      </w:r>
      <w:r>
        <w:t>, I present findings from analyses that relax all bandwidth constraints and use all provinces except for Hanoi, Ho Chi Minh City</w:t>
      </w:r>
      <w:ins w:id="677" w:author="Hannah Martin Lawrenz" w:date="2021-02-10T20:07:00Z">
        <w:r w:rsidR="000047D4">
          <w:t>,</w:t>
        </w:r>
      </w:ins>
      <w:r>
        <w:t xml:space="preserve"> and </w:t>
      </w:r>
      <w:proofErr w:type="spellStart"/>
      <w:r>
        <w:t>Binh</w:t>
      </w:r>
      <w:proofErr w:type="spellEnd"/>
      <w:r>
        <w:t xml:space="preserve"> Duong. Even for this extreme case, the results still show a statistically </w:t>
      </w:r>
      <w:r>
        <w:lastRenderedPageBreak/>
        <w:t>significant effect across all three methods, which lends confidence to the generalizability of the main findings.</w:t>
      </w:r>
    </w:p>
    <w:p w14:paraId="1DB4E0B5" w14:textId="6AE64A52" w:rsidR="000841EC" w:rsidRDefault="00EB1D73" w:rsidP="008E3E8E">
      <w:pPr>
        <w:spacing w:after="357"/>
        <w:ind w:left="-5" w:right="435" w:firstLine="710"/>
        <w:jc w:val="both"/>
      </w:pPr>
      <w:r>
        <w:t xml:space="preserve">Third, it is important to confirm that the empirical patterns observed for the 2016 election are not artifacts of unrelated events that took place in 2017. Of primary concern is a State Budget Law, which </w:t>
      </w:r>
      <w:proofErr w:type="gramStart"/>
      <w:r>
        <w:t>was issued</w:t>
      </w:r>
      <w:proofErr w:type="gramEnd"/>
      <w:r>
        <w:t xml:space="preserve"> in 2015 and began taking effect in 2017. It has resulted in significant changes to budget allocations to several provinces (Bach and Nguyen </w:t>
      </w:r>
      <w:r>
        <w:rPr>
          <w:color w:val="00FF00"/>
        </w:rPr>
        <w:t>2016</w:t>
      </w:r>
      <w:r>
        <w:t xml:space="preserve">), which may have biased the treatment effect estimates. Online Appendix </w:t>
      </w:r>
      <w:r>
        <w:rPr>
          <w:color w:val="0000FF"/>
        </w:rPr>
        <w:t>B</w:t>
      </w:r>
      <w:r>
        <w:t xml:space="preserve">, however, shows that once </w:t>
      </w:r>
      <w:proofErr w:type="spellStart"/>
      <w:r>
        <w:t>Binh</w:t>
      </w:r>
      <w:proofErr w:type="spellEnd"/>
      <w:r>
        <w:t xml:space="preserve"> Duong is removed</w:t>
      </w:r>
      <w:ins w:id="678" w:author="Hannah Martin Lawrenz" w:date="2021-02-10T20:09:00Z">
        <w:r w:rsidR="00363246">
          <w:t>,</w:t>
        </w:r>
      </w:ins>
      <w:r>
        <w:t xml:space="preserve"> </w:t>
      </w:r>
      <w:proofErr w:type="gramStart"/>
      <w:r>
        <w:t>no other provinces in the sample were affected by the 2015 State Budget Law</w:t>
      </w:r>
      <w:proofErr w:type="gramEnd"/>
      <w:r>
        <w:t>.</w:t>
      </w:r>
    </w:p>
    <w:p w14:paraId="3F1D51BA" w14:textId="77777777" w:rsidR="000841EC" w:rsidRDefault="00EB1D73" w:rsidP="008E3E8E">
      <w:pPr>
        <w:pStyle w:val="Heading2"/>
      </w:pPr>
      <w:r>
        <w:t>Additional Evidence from Previous Elections</w:t>
      </w:r>
    </w:p>
    <w:p w14:paraId="62D51B78" w14:textId="4BC70AE6" w:rsidR="000841EC" w:rsidRDefault="00EB1D73" w:rsidP="008E3E8E">
      <w:pPr>
        <w:ind w:left="-5" w:right="521" w:firstLine="710"/>
        <w:jc w:val="both"/>
      </w:pPr>
      <w:r>
        <w:t xml:space="preserve">Although this paper has established strong evidence for the 2016 election, the substantive conclusion </w:t>
      </w:r>
      <w:proofErr w:type="gramStart"/>
      <w:r>
        <w:t>would be strengthened</w:t>
      </w:r>
      <w:proofErr w:type="gramEnd"/>
      <w:r>
        <w:t xml:space="preserve"> even further if this evidence </w:t>
      </w:r>
      <w:ins w:id="679" w:author="Hannah Martin Lawrenz" w:date="2021-02-10T20:10:00Z">
        <w:r w:rsidR="00CA2BE3">
          <w:t xml:space="preserve">trend </w:t>
        </w:r>
      </w:ins>
      <w:r>
        <w:t xml:space="preserve">could be verified </w:t>
      </w:r>
      <w:del w:id="680" w:author="Hannah Martin Lawrenz" w:date="2021-02-10T20:10:00Z">
        <w:r w:rsidDel="00472B23">
          <w:delText xml:space="preserve">to hold </w:delText>
        </w:r>
      </w:del>
      <w:r>
        <w:t xml:space="preserve">for previous elections. This is no easy task: election results are available for only two earlier elections in 2007 and 2011, and even </w:t>
      </w:r>
      <w:proofErr w:type="gramStart"/>
      <w:r>
        <w:t>then</w:t>
      </w:r>
      <w:proofErr w:type="gramEnd"/>
      <w:r>
        <w:t xml:space="preserve"> they do not contain vote share data for defeated candidates, making it impossible to identify central candidates who lost or won narrowly. In Online Appendix </w:t>
      </w:r>
      <w:r>
        <w:rPr>
          <w:color w:val="0000FF"/>
        </w:rPr>
        <w:t>E</w:t>
      </w:r>
      <w:r>
        <w:t>, I demonstrate that this problem leads to unbalanced samples and invalid inferences. However, using the generalized synthetic control method to minimize imbalance, I find positive and statistically significant effects in the 2011 election</w:t>
      </w:r>
      <w:ins w:id="681" w:author="Hannah Martin Lawrenz" w:date="2021-02-11T13:00:00Z">
        <w:r w:rsidR="008754D8">
          <w:t>.</w:t>
        </w:r>
      </w:ins>
      <w:r>
        <w:t xml:space="preserve"> (</w:t>
      </w:r>
      <w:ins w:id="682" w:author="Hannah Martin Lawrenz" w:date="2021-02-11T13:00:00Z">
        <w:r w:rsidR="008754D8">
          <w:t>T</w:t>
        </w:r>
      </w:ins>
      <w:del w:id="683" w:author="Hannah Martin Lawrenz" w:date="2021-02-11T13:00:00Z">
        <w:r w:rsidDel="008754D8">
          <w:delText>t</w:delText>
        </w:r>
      </w:del>
      <w:r>
        <w:t>his method is not applicable for 2007 due to insufficient pre-treatment data</w:t>
      </w:r>
      <w:ins w:id="684" w:author="Hannah Martin Lawrenz" w:date="2021-02-11T13:00:00Z">
        <w:r w:rsidR="008754D8">
          <w:t>.</w:t>
        </w:r>
      </w:ins>
      <w:r>
        <w:t>)</w:t>
      </w:r>
      <w:del w:id="685" w:author="Hannah Martin Lawrenz" w:date="2021-02-11T13:00:00Z">
        <w:r w:rsidDel="008754D8">
          <w:delText>.</w:delText>
        </w:r>
      </w:del>
    </w:p>
    <w:p w14:paraId="248BAEB3" w14:textId="6E7C89F4" w:rsidR="000841EC" w:rsidRDefault="00EB1D73" w:rsidP="008E3E8E">
      <w:pPr>
        <w:spacing w:after="342"/>
        <w:ind w:left="-5" w:right="403" w:firstLine="710"/>
        <w:jc w:val="both"/>
      </w:pPr>
      <w:r>
        <w:t xml:space="preserve">In addition, in Online Appendix </w:t>
      </w:r>
      <w:r>
        <w:rPr>
          <w:color w:val="0000FF"/>
        </w:rPr>
        <w:t>E</w:t>
      </w:r>
      <w:r>
        <w:t xml:space="preserve">, I also take advantage of available data on winning candidates to identify the mathematical ranges for every defeated candidate’s vote share, </w:t>
      </w:r>
      <w:proofErr w:type="gramStart"/>
      <w:r>
        <w:t>then</w:t>
      </w:r>
      <w:proofErr w:type="gramEnd"/>
      <w:r>
        <w:t xml:space="preserve"> conduct a simulation exercise based on these ranges. Specifically, given Vietnam’s electoral rules, in any district the sum of defeated candidates’ vote shares can be backed out by subtracting from the total vote share</w:t>
      </w:r>
      <w:ins w:id="686" w:author="Hannah Martin Lawrenz" w:date="2021-02-11T13:01:00Z">
        <w:r w:rsidR="008754D8">
          <w:t>—</w:t>
        </w:r>
      </w:ins>
      <w:del w:id="687" w:author="Hannah Martin Lawrenz" w:date="2021-02-11T13:01:00Z">
        <w:r w:rsidDel="008754D8">
          <w:delText xml:space="preserve"> – </w:delText>
        </w:r>
      </w:del>
      <w:r>
        <w:t>100 percent times the number of seats</w:t>
      </w:r>
      <w:ins w:id="688" w:author="Hannah Martin Lawrenz" w:date="2021-02-11T13:01:00Z">
        <w:r w:rsidR="008754D8">
          <w:t>—</w:t>
        </w:r>
      </w:ins>
      <w:del w:id="689" w:author="Hannah Martin Lawrenz" w:date="2021-02-11T13:01:00Z">
        <w:r w:rsidDel="008754D8">
          <w:delText xml:space="preserve"> – </w:delText>
        </w:r>
      </w:del>
      <w:r>
        <w:t xml:space="preserve">the sum of </w:t>
      </w:r>
      <w:ins w:id="690" w:author="Hannah Martin Lawrenz" w:date="2021-02-11T13:01:00Z">
        <w:r w:rsidR="008754D8">
          <w:t xml:space="preserve">the </w:t>
        </w:r>
      </w:ins>
      <w:r>
        <w:t>winning candidates’ vote shares. In addition, each defeated candidate’s vote share cannot exceed that of the lowest-winning candidate (or the 50</w:t>
      </w:r>
      <w:ins w:id="691" w:author="Hannah Martin Lawrenz" w:date="2021-02-11T13:01:00Z">
        <w:r w:rsidR="008754D8">
          <w:t>-</w:t>
        </w:r>
      </w:ins>
      <w:del w:id="692" w:author="Hannah Martin Lawrenz" w:date="2021-02-11T13:01:00Z">
        <w:r w:rsidDel="008754D8">
          <w:delText xml:space="preserve"> </w:delText>
        </w:r>
      </w:del>
      <w:r>
        <w:t xml:space="preserve">percent threshold in districts with unfilled seats). These </w:t>
      </w:r>
      <w:r>
        <w:lastRenderedPageBreak/>
        <w:t>two properties help narrow the ranges of theoretically feasible allocations of vote shares among the defeated candidates. Using 10</w:t>
      </w:r>
      <w:ins w:id="693" w:author="Hannah Martin Lawrenz" w:date="2021-02-11T13:01:00Z">
        <w:r w:rsidR="008754D8">
          <w:t>,</w:t>
        </w:r>
      </w:ins>
      <w:r>
        <w:t>000 independent random draws from these ranges to simulate possible allocations of vote shares among the defeated candidates, I calculate winning and losing margins for every central candidate under each allocation, aggregate these margins to construct province-level indicators of localized defeats, and then estimate treatment effects for each random draw. The resulting distribution approximates the universe of all the theoretically possible treatment effects. Repeating this exercise for both the 2007 and 2011 elections, I find that between 55</w:t>
      </w:r>
      <w:ins w:id="694" w:author="Hannah Martin Lawrenz" w:date="2021-02-11T13:01:00Z">
        <w:r w:rsidR="008754D8">
          <w:t>%</w:t>
        </w:r>
      </w:ins>
      <w:r>
        <w:t xml:space="preserve"> and 84% of the simulated estimates for the 2007 election and 73</w:t>
      </w:r>
      <w:ins w:id="695" w:author="Hannah Martin Lawrenz" w:date="2021-02-11T13:02:00Z">
        <w:r w:rsidR="008754D8">
          <w:t>%</w:t>
        </w:r>
      </w:ins>
      <w:r>
        <w:t xml:space="preserve"> to 85% for the 2011 election are positive, suggesting that the true estimate is likely to be </w:t>
      </w:r>
      <w:del w:id="696" w:author="Hannah Martin Lawrenz" w:date="2021-02-11T13:02:00Z">
        <w:r w:rsidDel="008754D8">
          <w:delText xml:space="preserve">so </w:delText>
        </w:r>
      </w:del>
      <w:ins w:id="697" w:author="Hannah Martin Lawrenz" w:date="2021-02-11T13:02:00Z">
        <w:r w:rsidR="008754D8">
          <w:t xml:space="preserve">true </w:t>
        </w:r>
      </w:ins>
      <w:r>
        <w:t xml:space="preserve">as well. This evidence, which </w:t>
      </w:r>
      <w:proofErr w:type="gramStart"/>
      <w:r>
        <w:t>is explored</w:t>
      </w:r>
      <w:proofErr w:type="gramEnd"/>
      <w:r>
        <w:t xml:space="preserve"> in further </w:t>
      </w:r>
      <w:ins w:id="698" w:author="Hannah Martin Lawrenz" w:date="2021-02-11T13:52:00Z">
        <w:r w:rsidR="00E43E5D">
          <w:t>detail</w:t>
        </w:r>
      </w:ins>
      <w:del w:id="699" w:author="Hannah Martin Lawrenz" w:date="2021-02-11T13:52:00Z">
        <w:r w:rsidDel="00E43E5D">
          <w:delText>details</w:delText>
        </w:r>
      </w:del>
      <w:r>
        <w:t xml:space="preserve"> in Online Appendix </w:t>
      </w:r>
      <w:r>
        <w:rPr>
          <w:color w:val="0000FF"/>
        </w:rPr>
        <w:t>E</w:t>
      </w:r>
      <w:r>
        <w:t xml:space="preserve">, offers strong </w:t>
      </w:r>
      <w:del w:id="700" w:author="Hannah Martin Lawrenz" w:date="2021-02-11T13:02:00Z">
        <w:r w:rsidDel="008754D8">
          <w:delText>reasons to believe</w:delText>
        </w:r>
      </w:del>
      <w:ins w:id="701" w:author="Hannah Martin Lawrenz" w:date="2021-02-11T13:02:00Z">
        <w:r w:rsidR="008754D8">
          <w:t>indications</w:t>
        </w:r>
      </w:ins>
      <w:r>
        <w:t xml:space="preserve"> that the CPV also increased central transfers to provinces with localized defeats in the 2007 and 2011 elections.</w:t>
      </w:r>
    </w:p>
    <w:p w14:paraId="1DB9D648" w14:textId="77777777" w:rsidR="000841EC" w:rsidRDefault="00EB1D73" w:rsidP="008E3E8E">
      <w:pPr>
        <w:pStyle w:val="Heading2"/>
      </w:pPr>
      <w:r>
        <w:t>Downstream Effect of Central Transfer Increases</w:t>
      </w:r>
    </w:p>
    <w:p w14:paraId="059F4E62" w14:textId="77777777" w:rsidR="00B12D4A" w:rsidRDefault="00EB1D73" w:rsidP="009E0E79">
      <w:pPr>
        <w:ind w:left="-5" w:right="415" w:firstLine="710"/>
        <w:jc w:val="both"/>
        <w:rPr>
          <w:ins w:id="702" w:author="Minh Trinh" w:date="2021-02-12T14:54:00Z"/>
        </w:rPr>
      </w:pPr>
      <w:r>
        <w:t xml:space="preserve">For the central transfer increases to </w:t>
      </w:r>
      <w:del w:id="703" w:author="Hannah Martin Lawrenz" w:date="2021-02-11T13:02:00Z">
        <w:r w:rsidDel="008754D8">
          <w:delText xml:space="preserve">truly </w:delText>
        </w:r>
      </w:del>
      <w:r>
        <w:t xml:space="preserve">represent an attempt at placating dissatisfied voters, the increased flow of money </w:t>
      </w:r>
      <w:proofErr w:type="gramStart"/>
      <w:r>
        <w:t>should have been spent</w:t>
      </w:r>
      <w:proofErr w:type="gramEnd"/>
      <w:r>
        <w:t xml:space="preserve"> on visible public goods that directly benefit citizens. On the surface, there is strong evidence for this</w:t>
      </w:r>
      <w:ins w:id="704" w:author="Hannah Martin Lawrenz" w:date="2021-02-11T13:02:00Z">
        <w:r w:rsidR="00D12467">
          <w:t xml:space="preserve"> case</w:t>
        </w:r>
      </w:ins>
      <w:r>
        <w:t xml:space="preserve">. Out of five provinces that saw central candidate defeats in 2017, the three provinces of Can </w:t>
      </w:r>
      <w:proofErr w:type="spellStart"/>
      <w:r>
        <w:t>Tho</w:t>
      </w:r>
      <w:proofErr w:type="spellEnd"/>
      <w:r>
        <w:t xml:space="preserve">, </w:t>
      </w:r>
      <w:proofErr w:type="spellStart"/>
      <w:r>
        <w:t>Soc</w:t>
      </w:r>
      <w:proofErr w:type="spellEnd"/>
      <w:r>
        <w:t xml:space="preserve"> </w:t>
      </w:r>
      <w:proofErr w:type="spellStart"/>
      <w:r>
        <w:t>Trang</w:t>
      </w:r>
      <w:proofErr w:type="spellEnd"/>
      <w:ins w:id="705" w:author="Hannah Martin Lawrenz" w:date="2021-02-11T13:11:00Z">
        <w:r w:rsidR="00D73B8B">
          <w:t>,</w:t>
        </w:r>
      </w:ins>
      <w:r>
        <w:t xml:space="preserve"> and </w:t>
      </w:r>
      <w:proofErr w:type="spellStart"/>
      <w:r>
        <w:t>Tra</w:t>
      </w:r>
      <w:proofErr w:type="spellEnd"/>
      <w:r>
        <w:t xml:space="preserve"> </w:t>
      </w:r>
      <w:proofErr w:type="spellStart"/>
      <w:r>
        <w:t>Vinh</w:t>
      </w:r>
      <w:proofErr w:type="spellEnd"/>
      <w:r>
        <w:t xml:space="preserve"> also list</w:t>
      </w:r>
      <w:ins w:id="706" w:author="Hannah Martin Lawrenz" w:date="2021-02-11T13:11:00Z">
        <w:r w:rsidR="00D73B8B">
          <w:t>ed</w:t>
        </w:r>
      </w:ins>
      <w:r>
        <w:t xml:space="preserve"> </w:t>
      </w:r>
      <w:del w:id="707" w:author="Hannah Martin Lawrenz" w:date="2021-02-11T13:11:00Z">
        <w:r w:rsidDel="00D73B8B">
          <w:delText xml:space="preserve">out </w:delText>
        </w:r>
      </w:del>
      <w:r>
        <w:t xml:space="preserve">in their budget documents major new public projects being </w:t>
      </w:r>
      <w:proofErr w:type="gramStart"/>
      <w:r>
        <w:t>approved</w:t>
      </w:r>
      <w:proofErr w:type="gramEnd"/>
      <w:r>
        <w:t xml:space="preserve"> and implemented each year. These projects, which </w:t>
      </w:r>
      <w:proofErr w:type="gramStart"/>
      <w:r>
        <w:t>are discussed</w:t>
      </w:r>
      <w:proofErr w:type="gramEnd"/>
      <w:r>
        <w:t xml:space="preserve"> in Online Appendix </w:t>
      </w:r>
      <w:r>
        <w:rPr>
          <w:color w:val="0000FF"/>
        </w:rPr>
        <w:t>G</w:t>
      </w:r>
      <w:r>
        <w:t>, include</w:t>
      </w:r>
      <w:ins w:id="708" w:author="Hannah Martin Lawrenz" w:date="2021-02-11T13:12:00Z">
        <w:r w:rsidR="00D73B8B">
          <w:t>d</w:t>
        </w:r>
      </w:ins>
      <w:r>
        <w:t xml:space="preserve"> new hospitals beginning construction in all three provinces in 2017. There were also major road constructions in Can </w:t>
      </w:r>
      <w:proofErr w:type="spellStart"/>
      <w:r>
        <w:t>Tho</w:t>
      </w:r>
      <w:proofErr w:type="spellEnd"/>
      <w:r>
        <w:t xml:space="preserve"> and </w:t>
      </w:r>
      <w:proofErr w:type="spellStart"/>
      <w:r>
        <w:t>Soc</w:t>
      </w:r>
      <w:proofErr w:type="spellEnd"/>
      <w:r>
        <w:t xml:space="preserve"> </w:t>
      </w:r>
      <w:proofErr w:type="spellStart"/>
      <w:r>
        <w:t>Trang</w:t>
      </w:r>
      <w:proofErr w:type="spellEnd"/>
      <w:r>
        <w:t xml:space="preserve">, whereas </w:t>
      </w:r>
      <w:proofErr w:type="spellStart"/>
      <w:r>
        <w:t>Tra</w:t>
      </w:r>
      <w:proofErr w:type="spellEnd"/>
      <w:r>
        <w:t xml:space="preserve"> </w:t>
      </w:r>
      <w:proofErr w:type="spellStart"/>
      <w:r>
        <w:t>Vinh</w:t>
      </w:r>
      <w:proofErr w:type="spellEnd"/>
      <w:r>
        <w:t xml:space="preserve"> saw its network of inland waterways significantly improved. </w:t>
      </w:r>
    </w:p>
    <w:p w14:paraId="7D5E460B" w14:textId="76285DB1" w:rsidR="000841EC" w:rsidRDefault="00EB1D73" w:rsidP="009E0E79">
      <w:pPr>
        <w:ind w:left="-5" w:right="415" w:firstLine="710"/>
        <w:jc w:val="both"/>
      </w:pPr>
      <w:r>
        <w:t xml:space="preserve">This evidence, however, does not show how much of the expenses on these projects came directly from the increased transfers, as well as whether they </w:t>
      </w:r>
      <w:proofErr w:type="gramStart"/>
      <w:r>
        <w:t>would have been implemented</w:t>
      </w:r>
      <w:proofErr w:type="gramEnd"/>
      <w:r>
        <w:t xml:space="preserve"> anyway </w:t>
      </w:r>
      <w:del w:id="709" w:author="Hannah Martin Lawrenz" w:date="2021-02-11T13:12:00Z">
        <w:r w:rsidDel="00D73B8B">
          <w:delText xml:space="preserve">had </w:delText>
        </w:r>
      </w:del>
      <w:ins w:id="710" w:author="Hannah Martin Lawrenz" w:date="2021-02-11T13:12:00Z">
        <w:r w:rsidR="00D73B8B">
          <w:t xml:space="preserve">if </w:t>
        </w:r>
      </w:ins>
      <w:r>
        <w:t xml:space="preserve">central candidate defeats </w:t>
      </w:r>
      <w:ins w:id="711" w:author="Hannah Martin Lawrenz" w:date="2021-02-11T13:12:00Z">
        <w:r w:rsidR="00D73B8B">
          <w:t xml:space="preserve">had </w:t>
        </w:r>
      </w:ins>
      <w:r>
        <w:t xml:space="preserve">not happened. I thus turn to the reduced-form </w:t>
      </w:r>
      <w:r>
        <w:lastRenderedPageBreak/>
        <w:t xml:space="preserve">approach of estimating the effect of central candidate defeats on the </w:t>
      </w:r>
      <w:r>
        <w:rPr>
          <w:i/>
        </w:rPr>
        <w:t xml:space="preserve">amount </w:t>
      </w:r>
      <w:r>
        <w:t>of public spending at the province level, using the same methods as before. I look at two line items in each province’s budget document: development spending, which includes all investment expenses on public projects, and administrative spending, which includes procurement orders and recurrent expenses such as salaries, reimbursements</w:t>
      </w:r>
      <w:ins w:id="712" w:author="Hannah Martin Lawrenz" w:date="2021-02-11T13:12:00Z">
        <w:r w:rsidR="00D45609">
          <w:t>,</w:t>
        </w:r>
      </w:ins>
      <w:r>
        <w:t xml:space="preserve"> or even office supplies, most of which directly affect the livelihood of local bureaucrats. An increase in development spending would </w:t>
      </w:r>
      <w:del w:id="713" w:author="Hannah Martin Lawrenz" w:date="2021-02-11T13:12:00Z">
        <w:r w:rsidDel="00D45609">
          <w:delText>be evident of</w:delText>
        </w:r>
      </w:del>
      <w:ins w:id="714" w:author="Hannah Martin Lawrenz" w:date="2021-02-11T13:12:00Z">
        <w:r w:rsidR="00D45609">
          <w:t>imply</w:t>
        </w:r>
      </w:ins>
      <w:r>
        <w:t xml:space="preserve"> placation toward</w:t>
      </w:r>
      <w:del w:id="715" w:author="Hannah Martin Lawrenz" w:date="2021-02-11T13:12:00Z">
        <w:r w:rsidDel="00D45609">
          <w:delText>s</w:delText>
        </w:r>
      </w:del>
      <w:r>
        <w:t xml:space="preserve"> citizens, whereas cuts in administrative spending would suggest punishment of provincial officials. In Online Appendix </w:t>
      </w:r>
      <w:r>
        <w:rPr>
          <w:color w:val="0000FF"/>
        </w:rPr>
        <w:t>F</w:t>
      </w:r>
      <w:r>
        <w:t xml:space="preserve">, I show that </w:t>
      </w:r>
      <w:ins w:id="716" w:author="Hannah Martin Lawrenz" w:date="2021-02-11T13:13:00Z">
        <w:r w:rsidR="00D45609">
          <w:t xml:space="preserve">the </w:t>
        </w:r>
      </w:ins>
      <w:r>
        <w:t>evidence confirms only the former.</w:t>
      </w:r>
    </w:p>
    <w:p w14:paraId="24B2158D" w14:textId="77777777" w:rsidR="000841EC" w:rsidRDefault="00EB1D73" w:rsidP="008E3E8E">
      <w:pPr>
        <w:pStyle w:val="Heading1"/>
      </w:pPr>
      <w:r>
        <w:t>Discussion and Conclusion</w:t>
      </w:r>
    </w:p>
    <w:p w14:paraId="5EF177F2" w14:textId="6FE8C242" w:rsidR="000841EC" w:rsidRDefault="00EB1D73" w:rsidP="008E3E8E">
      <w:pPr>
        <w:ind w:left="-5" w:right="537" w:firstLine="710"/>
        <w:jc w:val="both"/>
      </w:pPr>
      <w:r>
        <w:t xml:space="preserve">The thriving literature on authoritarian institutions in general and authoritarian elections in particular has identified a number of goals that these elections can achieve for autocrats, many of which </w:t>
      </w:r>
      <w:del w:id="717" w:author="Hannah Martin Lawrenz" w:date="2021-02-11T13:13:00Z">
        <w:r w:rsidDel="00702598">
          <w:delText>center around</w:delText>
        </w:r>
      </w:del>
      <w:ins w:id="718" w:author="Hannah Martin Lawrenz" w:date="2021-02-11T13:13:00Z">
        <w:r w:rsidR="00702598">
          <w:t>involve</w:t>
        </w:r>
      </w:ins>
      <w:r>
        <w:t xml:space="preserve"> their ability to provide information. Left unconsidered by this literature, however, is the reality that each authoritarian regime can only seek and receive a limited range of information from elections, no matter how many different signals they can emit. As a result, rational autocrats </w:t>
      </w:r>
      <w:proofErr w:type="gramStart"/>
      <w:r>
        <w:t>are expected</w:t>
      </w:r>
      <w:proofErr w:type="gramEnd"/>
      <w:r>
        <w:t xml:space="preserve"> to focus each election toward</w:t>
      </w:r>
      <w:del w:id="719" w:author="Hannah Martin Lawrenz" w:date="2021-02-11T13:13:00Z">
        <w:r w:rsidDel="00C8708A">
          <w:delText>s</w:delText>
        </w:r>
      </w:del>
      <w:r>
        <w:t xml:space="preserve"> a limited number of prioritized information</w:t>
      </w:r>
      <w:ins w:id="720" w:author="Hannah Martin Lawrenz" w:date="2021-02-11T13:13:00Z">
        <w:r w:rsidR="00C8708A">
          <w:t>al</w:t>
        </w:r>
      </w:ins>
      <w:r>
        <w:t xml:space="preserve"> goals.</w:t>
      </w:r>
    </w:p>
    <w:p w14:paraId="709361D1" w14:textId="13B4D225" w:rsidR="000841EC" w:rsidRDefault="00EB1D73" w:rsidP="008E3E8E">
      <w:pPr>
        <w:ind w:left="-5" w:right="396" w:firstLine="710"/>
        <w:jc w:val="both"/>
      </w:pPr>
      <w:r>
        <w:t xml:space="preserve">In this paper, I demonstrate how post-election responses to surprising and </w:t>
      </w:r>
      <w:del w:id="721" w:author="Hannah Martin Lawrenz" w:date="2021-02-11T13:13:00Z">
        <w:r w:rsidDel="000B20A6">
          <w:delText xml:space="preserve">thus </w:delText>
        </w:r>
      </w:del>
      <w:r>
        <w:t xml:space="preserve">informative localized defeats can reveal </w:t>
      </w:r>
      <w:del w:id="722" w:author="Hannah Martin Lawrenz" w:date="2021-02-11T13:13:00Z">
        <w:r w:rsidDel="000B20A6">
          <w:delText xml:space="preserve">which </w:delText>
        </w:r>
      </w:del>
      <w:ins w:id="723" w:author="Hannah Martin Lawrenz" w:date="2021-02-11T13:13:00Z">
        <w:r w:rsidR="000B20A6">
          <w:t xml:space="preserve">what </w:t>
        </w:r>
      </w:ins>
      <w:r>
        <w:t xml:space="preserve">specific information autocrats seek from their elections. Applying this logic to Vietnam, this </w:t>
      </w:r>
      <w:del w:id="724" w:author="Hannah Martin Lawrenz" w:date="2021-02-11T13:14:00Z">
        <w:r w:rsidDel="00C10BD6">
          <w:delText xml:space="preserve">paper </w:delText>
        </w:r>
      </w:del>
      <w:ins w:id="725" w:author="Hannah Martin Lawrenz" w:date="2021-02-11T13:14:00Z">
        <w:r w:rsidR="00C10BD6">
          <w:t xml:space="preserve">research </w:t>
        </w:r>
      </w:ins>
      <w:r>
        <w:t xml:space="preserve">finds that the country’s leaders increased central transfers to provinces that experienced such defeats in the 2016 legislative election. This response suggests that the regime has used elections to learn about the geographic distribution of its popularity, </w:t>
      </w:r>
      <w:del w:id="726" w:author="Hannah Martin Lawrenz" w:date="2021-02-11T13:14:00Z">
        <w:r w:rsidDel="001C1167">
          <w:delText>and thus saw</w:delText>
        </w:r>
      </w:del>
      <w:ins w:id="727" w:author="Hannah Martin Lawrenz" w:date="2021-02-11T13:14:00Z">
        <w:r w:rsidR="001C1167">
          <w:t>thereby viewing</w:t>
        </w:r>
      </w:ins>
      <w:r>
        <w:t xml:space="preserve"> the</w:t>
      </w:r>
      <w:ins w:id="728" w:author="Hannah Martin Lawrenz" w:date="2021-02-11T13:14:00Z">
        <w:r w:rsidR="004744C1">
          <w:t>se</w:t>
        </w:r>
      </w:ins>
      <w:r>
        <w:t xml:space="preserve"> defeats </w:t>
      </w:r>
      <w:proofErr w:type="gramStart"/>
      <w:r>
        <w:t>as indicators for areas with low support in need of financial placation</w:t>
      </w:r>
      <w:proofErr w:type="gramEnd"/>
      <w:r>
        <w:t>. It also rejects the possibility that Hanoi used elections to evaluate the ability of provincial executives to manage and manipulate elections</w:t>
      </w:r>
      <w:del w:id="729" w:author="Hannah Martin Lawrenz" w:date="2021-02-11T13:15:00Z">
        <w:r w:rsidDel="00B74771">
          <w:delText>, because</w:delText>
        </w:r>
      </w:del>
      <w:proofErr w:type="gramStart"/>
      <w:ins w:id="730" w:author="Hannah Martin Lawrenz" w:date="2021-02-11T13:15:00Z">
        <w:r w:rsidR="00B74771">
          <w:t>;</w:t>
        </w:r>
      </w:ins>
      <w:proofErr w:type="gramEnd"/>
      <w:r>
        <w:t xml:space="preserve"> if </w:t>
      </w:r>
      <w:ins w:id="731" w:author="Hannah Martin Lawrenz" w:date="2021-02-11T13:15:00Z">
        <w:r w:rsidR="00B74771">
          <w:t>this was true,</w:t>
        </w:r>
      </w:ins>
      <w:del w:id="732" w:author="Hannah Martin Lawrenz" w:date="2021-02-11T13:15:00Z">
        <w:r w:rsidDel="00B74771">
          <w:delText>so</w:delText>
        </w:r>
      </w:del>
      <w:r>
        <w:t xml:space="preserve"> </w:t>
      </w:r>
      <w:ins w:id="733" w:author="Hannah Martin Lawrenz" w:date="2021-02-11T13:22:00Z">
        <w:r w:rsidR="00661F5F">
          <w:t>regime leadership</w:t>
        </w:r>
      </w:ins>
      <w:del w:id="734" w:author="Hannah Martin Lawrenz" w:date="2021-02-11T13:22:00Z">
        <w:r w:rsidDel="00661F5F">
          <w:delText>it</w:delText>
        </w:r>
      </w:del>
      <w:r>
        <w:t xml:space="preserve"> would have seen the defeats as evidence of incompetent or disloyal officials </w:t>
      </w:r>
      <w:r>
        <w:lastRenderedPageBreak/>
        <w:t>deserving of punishment. Increasing central transfers would accomplish only the opposite. An array of additional evidence proves consistent with this conclusion.</w:t>
      </w:r>
    </w:p>
    <w:p w14:paraId="611C8623" w14:textId="28CE3FEA" w:rsidR="000841EC" w:rsidRDefault="00EB1D73" w:rsidP="008E3E8E">
      <w:pPr>
        <w:ind w:left="-5" w:right="401" w:firstLine="710"/>
        <w:jc w:val="both"/>
      </w:pPr>
      <w:r>
        <w:t xml:space="preserve">By presenting </w:t>
      </w:r>
      <w:del w:id="735" w:author="Hannah Martin Lawrenz" w:date="2021-02-11T13:24:00Z">
        <w:r w:rsidDel="0092183A">
          <w:delText>evidence</w:delText>
        </w:r>
      </w:del>
      <w:ins w:id="736" w:author="Hannah Martin Lawrenz" w:date="2021-02-11T13:24:00Z">
        <w:r w:rsidR="0092183A">
          <w:t>confirmation</w:t>
        </w:r>
      </w:ins>
      <w:r>
        <w:t xml:space="preserve"> that the Vietnamese regime prioritizes signals about its popularity</w:t>
      </w:r>
      <w:ins w:id="737" w:author="Hannah Martin Lawrenz" w:date="2021-02-11T13:24:00Z">
        <w:r w:rsidR="0092183A">
          <w:t>, which</w:t>
        </w:r>
      </w:ins>
      <w:del w:id="738" w:author="Hannah Martin Lawrenz" w:date="2021-02-11T13:24:00Z">
        <w:r w:rsidDel="0092183A">
          <w:delText xml:space="preserve"> </w:delText>
        </w:r>
      </w:del>
      <w:ins w:id="739" w:author="Hannah Martin Lawrenz" w:date="2021-02-11T13:24:00Z">
        <w:r w:rsidR="0092183A">
          <w:t xml:space="preserve"> </w:t>
        </w:r>
      </w:ins>
      <w:ins w:id="740" w:author="Hannah Martin Lawrenz" w:date="2021-02-11T13:52:00Z">
        <w:r w:rsidR="003542BD">
          <w:t>suggests</w:t>
        </w:r>
      </w:ins>
      <w:del w:id="741" w:author="Hannah Martin Lawrenz" w:date="2021-02-11T13:52:00Z">
        <w:r w:rsidDel="003542BD">
          <w:delText>suggest</w:delText>
        </w:r>
      </w:del>
      <w:del w:id="742" w:author="Hannah Martin Lawrenz" w:date="2021-02-11T13:24:00Z">
        <w:r w:rsidDel="0092183A">
          <w:delText>s</w:delText>
        </w:r>
      </w:del>
      <w:r>
        <w:t xml:space="preserve"> that autocrats may listen and respond to public dissatisfaction, this paper calls into question</w:t>
      </w:r>
      <w:del w:id="743" w:author="Hannah Martin Lawrenz" w:date="2021-02-11T13:52:00Z">
        <w:r w:rsidDel="003542BD">
          <w:delText>s</w:delText>
        </w:r>
      </w:del>
      <w:r>
        <w:t xml:space="preserve"> claims that autocrats pay more attention to governing their subordinates than to keeping citizens content (</w:t>
      </w:r>
      <w:proofErr w:type="spellStart"/>
      <w:del w:id="744" w:author="Hannah Martin Lawrenz" w:date="2021-02-09T14:12:00Z">
        <w:r w:rsidDel="004561D1">
          <w:delText>e.g.</w:delText>
        </w:r>
      </w:del>
      <w:del w:id="745" w:author="Hannah Martin Lawrenz" w:date="2021-02-09T14:11:00Z">
        <w:r w:rsidDel="004561D1">
          <w:delText xml:space="preserve"> </w:delText>
        </w:r>
      </w:del>
      <w:r>
        <w:t>Svolik</w:t>
      </w:r>
      <w:proofErr w:type="spellEnd"/>
      <w:r>
        <w:t xml:space="preserve"> </w:t>
      </w:r>
      <w:r>
        <w:rPr>
          <w:color w:val="00FF00"/>
        </w:rPr>
        <w:t>2012</w:t>
      </w:r>
      <w:r>
        <w:t xml:space="preserve">). Instead, it </w:t>
      </w:r>
      <w:del w:id="746" w:author="Hannah Martin Lawrenz" w:date="2021-02-11T13:25:00Z">
        <w:r w:rsidDel="003E3621">
          <w:delText xml:space="preserve">suggests </w:delText>
        </w:r>
      </w:del>
      <w:ins w:id="747" w:author="Hannah Martin Lawrenz" w:date="2021-02-11T13:25:00Z">
        <w:r w:rsidR="003E3621">
          <w:t xml:space="preserve">observes </w:t>
        </w:r>
      </w:ins>
      <w:r>
        <w:t>that even formal authoritarian institutions may offer pathways to accountability, echoing other works in the literature (</w:t>
      </w:r>
      <w:del w:id="748" w:author="Hannah Martin Lawrenz" w:date="2021-02-09T14:12:00Z">
        <w:r w:rsidDel="00EF1A72">
          <w:delText xml:space="preserve">e.g. </w:delText>
        </w:r>
      </w:del>
      <w:r>
        <w:t xml:space="preserve">Miller </w:t>
      </w:r>
      <w:r>
        <w:rPr>
          <w:color w:val="00FF00"/>
        </w:rPr>
        <w:t>2015</w:t>
      </w:r>
      <w:r>
        <w:t xml:space="preserve">). More importantly, this paper leverages its unique setting in Vietnam to contribute to the understanding of authoritarian resilience in other areas of the world. Theoretically, even though Vietnam should be a </w:t>
      </w:r>
      <w:del w:id="749" w:author="Hannah Martin Lawrenz" w:date="2021-02-11T13:27:00Z">
        <w:r w:rsidDel="006811CD">
          <w:delText xml:space="preserve">most </w:delText>
        </w:r>
      </w:del>
      <w:r>
        <w:t xml:space="preserve">likely case for most theories of authoritarian institutions, this paper has exposed a conflict among these theories in this very setting. Moreover, if even </w:t>
      </w:r>
      <w:del w:id="750" w:author="Hannah Martin Lawrenz" w:date="2021-02-11T13:28:00Z">
        <w:r w:rsidDel="006811CD">
          <w:delText xml:space="preserve">this </w:delText>
        </w:r>
      </w:del>
      <w:ins w:id="751" w:author="Hannah Martin Lawrenz" w:date="2021-02-11T13:28:00Z">
        <w:r w:rsidR="006811CD">
          <w:t xml:space="preserve">such a </w:t>
        </w:r>
      </w:ins>
      <w:r>
        <w:t xml:space="preserve">strong and institutionalized single-party regime cannot rely on authoritarian elections for all its information needs, then perhaps there </w:t>
      </w:r>
      <w:del w:id="752" w:author="Hannah Martin Lawrenz" w:date="2021-02-11T13:53:00Z">
        <w:r w:rsidDel="003542BD">
          <w:delText xml:space="preserve">really </w:delText>
        </w:r>
      </w:del>
      <w:r>
        <w:t xml:space="preserve">is an upper limit to how </w:t>
      </w:r>
      <w:proofErr w:type="gramStart"/>
      <w:r>
        <w:t>much elections</w:t>
      </w:r>
      <w:proofErr w:type="gramEnd"/>
      <w:r>
        <w:t xml:space="preserve"> and other authoritarian institutions can assist autocrats. This limit </w:t>
      </w:r>
      <w:proofErr w:type="gramStart"/>
      <w:r>
        <w:t>is further exposed</w:t>
      </w:r>
      <w:proofErr w:type="gramEnd"/>
      <w:r>
        <w:t xml:space="preserve"> when considering the only partial success of the Vietnamese regime in diagnosing and mitigating challenges to its authority when the true threat is unknowable. On one hand, the Vietnamese regime’s placation strategy seems effective at soothing dissent, </w:t>
      </w:r>
      <w:del w:id="753" w:author="Hannah Martin Lawrenz" w:date="2021-02-11T13:31:00Z">
        <w:r w:rsidDel="001602FD">
          <w:delText>given how</w:delText>
        </w:r>
      </w:del>
      <w:ins w:id="754" w:author="Hannah Martin Lawrenz" w:date="2021-02-11T13:31:00Z">
        <w:r w:rsidR="001602FD">
          <w:t>as</w:t>
        </w:r>
      </w:ins>
      <w:r>
        <w:t xml:space="preserve"> election defeats do not typically repeat</w:t>
      </w:r>
      <w:ins w:id="755" w:author="Hannah Martin Lawrenz" w:date="2021-02-11T13:31:00Z">
        <w:r w:rsidR="00963A8D">
          <w:t>,</w:t>
        </w:r>
      </w:ins>
      <w:del w:id="756" w:author="Hannah Martin Lawrenz" w:date="2021-02-11T13:31:00Z">
        <w:r w:rsidDel="00963A8D">
          <w:delText xml:space="preserve"> –</w:delText>
        </w:r>
      </w:del>
      <w:r>
        <w:t xml:space="preserve"> according to evidence</w:t>
      </w:r>
      <w:ins w:id="757" w:author="Hannah Martin Lawrenz" w:date="2021-02-11T13:31:00Z">
        <w:r w:rsidR="00963A8D">
          <w:t xml:space="preserve"> detailed</w:t>
        </w:r>
      </w:ins>
      <w:r>
        <w:t xml:space="preserve"> in Online Appendix </w:t>
      </w:r>
      <w:r>
        <w:rPr>
          <w:color w:val="0000FF"/>
        </w:rPr>
        <w:t>I</w:t>
      </w:r>
      <w:r>
        <w:t>. However, each</w:t>
      </w:r>
      <w:del w:id="758" w:author="Hannah Martin Lawrenz" w:date="2021-02-11T13:31:00Z">
        <w:r w:rsidDel="00EA4928">
          <w:delText xml:space="preserve"> new</w:delText>
        </w:r>
      </w:del>
      <w:r>
        <w:t xml:space="preserve"> election also saw new defeats happening where they ha</w:t>
      </w:r>
      <w:ins w:id="759" w:author="Hannah Martin Lawrenz" w:date="2021-02-11T13:31:00Z">
        <w:r w:rsidR="006A2B69">
          <w:t>d</w:t>
        </w:r>
      </w:ins>
      <w:del w:id="760" w:author="Hannah Martin Lawrenz" w:date="2021-02-11T13:31:00Z">
        <w:r w:rsidDel="006A2B69">
          <w:delText>ve</w:delText>
        </w:r>
      </w:del>
      <w:r>
        <w:t xml:space="preserve"> not happened before. This </w:t>
      </w:r>
      <w:proofErr w:type="gramStart"/>
      <w:r>
        <w:t>either indicates that the regime’s diagnosis has missed other problems</w:t>
      </w:r>
      <w:del w:id="761" w:author="Hannah Martin Lawrenz" w:date="2021-02-11T13:32:00Z">
        <w:r w:rsidDel="009D1E2F">
          <w:delText>,</w:delText>
        </w:r>
      </w:del>
      <w:proofErr w:type="gramEnd"/>
      <w:r>
        <w:t xml:space="preserve"> or that its placation strategy is ineffective at preventing new pockets of dissent from emerging. Neither scenario bodes well for authoritarian longevity.</w:t>
      </w:r>
    </w:p>
    <w:p w14:paraId="1E52C642" w14:textId="1F6FB611" w:rsidR="000841EC" w:rsidRDefault="00EB1D73" w:rsidP="008E3E8E">
      <w:pPr>
        <w:ind w:left="-5" w:right="470" w:firstLine="710"/>
        <w:jc w:val="both"/>
      </w:pPr>
      <w:r>
        <w:t xml:space="preserve">Finally, this paper also contributes an empirical framework against which informational theories of authoritarian elections </w:t>
      </w:r>
      <w:proofErr w:type="gramStart"/>
      <w:r>
        <w:t>could be tested</w:t>
      </w:r>
      <w:proofErr w:type="gramEnd"/>
      <w:r>
        <w:t xml:space="preserve">. This test </w:t>
      </w:r>
      <w:proofErr w:type="gramStart"/>
      <w:r>
        <w:t>is needed</w:t>
      </w:r>
      <w:proofErr w:type="gramEnd"/>
      <w:r>
        <w:t xml:space="preserve"> when there are multiple plausible but contradictory motivations for autocrats to hold elections, hinting that some theories about these motivations may be at odds with reality. The paper uses this framework to adjudicate </w:t>
      </w:r>
      <w:r>
        <w:lastRenderedPageBreak/>
        <w:t>between a theory that suggests autocrats hold elections to measure support for the regime</w:t>
      </w:r>
      <w:del w:id="762" w:author="Hannah Martin Lawrenz" w:date="2021-02-11T13:35:00Z">
        <w:r w:rsidDel="009D1E2F">
          <w:delText>,</w:delText>
        </w:r>
      </w:del>
      <w:r>
        <w:t xml:space="preserve"> and </w:t>
      </w:r>
      <w:del w:id="763" w:author="Hannah Martin Lawrenz" w:date="2021-02-11T13:35:00Z">
        <w:r w:rsidDel="009D1E2F">
          <w:delText xml:space="preserve">one </w:delText>
        </w:r>
      </w:del>
      <w:ins w:id="764" w:author="Hannah Martin Lawrenz" w:date="2021-02-11T13:35:00Z">
        <w:r w:rsidR="009D1E2F">
          <w:t xml:space="preserve">another </w:t>
        </w:r>
      </w:ins>
      <w:r>
        <w:t xml:space="preserve">that claims they do so to evaluate local agents. Beyond this particular test, the general framework could be useful for a broader range of authoritarian regimes, </w:t>
      </w:r>
      <w:del w:id="765" w:author="Hannah Martin Lawrenz" w:date="2021-02-11T13:35:00Z">
        <w:r w:rsidDel="009D1E2F">
          <w:delText xml:space="preserve">and for </w:delText>
        </w:r>
      </w:del>
      <w:r>
        <w:t>adjudicating between different sets of motivations for authoritar</w:t>
      </w:r>
      <w:bookmarkStart w:id="766" w:name="_GoBack"/>
      <w:bookmarkEnd w:id="766"/>
      <w:r>
        <w:t>ian elections. As the starting point, researchers need to identify an authoritarian regime’s informational needs and check whether selective manipulation is enabling elections to satisfy these needs. Then, if they can extend existing theories to establish hypotheses linking each need with an appropriate response to information from elections</w:t>
      </w:r>
      <w:ins w:id="767" w:author="Hannah Martin Lawrenz" w:date="2021-02-11T13:36:00Z">
        <w:r w:rsidR="009D1E2F">
          <w:t>—</w:t>
        </w:r>
      </w:ins>
      <w:del w:id="768" w:author="Hannah Martin Lawrenz" w:date="2021-02-11T13:36:00Z">
        <w:r w:rsidDel="009D1E2F">
          <w:delText xml:space="preserve"> – </w:delText>
        </w:r>
      </w:del>
      <w:r>
        <w:t xml:space="preserve">as I </w:t>
      </w:r>
      <w:del w:id="769" w:author="Hannah Martin Lawrenz" w:date="2021-02-11T13:36:00Z">
        <w:r w:rsidDel="009D1E2F">
          <w:delText xml:space="preserve">did </w:delText>
        </w:r>
      </w:del>
      <w:ins w:id="770" w:author="Hannah Martin Lawrenz" w:date="2021-02-11T13:36:00Z">
        <w:r w:rsidR="009D1E2F">
          <w:t xml:space="preserve">have done </w:t>
        </w:r>
      </w:ins>
      <w:r>
        <w:t xml:space="preserve">in </w:t>
      </w:r>
      <w:r>
        <w:rPr>
          <w:color w:val="0000FF"/>
        </w:rPr>
        <w:t>Figure 1</w:t>
      </w:r>
      <w:ins w:id="771" w:author="Hannah Martin Lawrenz" w:date="2021-02-11T13:36:00Z">
        <w:r w:rsidR="009D1E2F">
          <w:t>—</w:t>
        </w:r>
      </w:ins>
      <w:del w:id="772" w:author="Hannah Martin Lawrenz" w:date="2021-02-11T13:36:00Z">
        <w:r w:rsidDel="009D1E2F">
          <w:rPr>
            <w:color w:val="0000FF"/>
          </w:rPr>
          <w:delText xml:space="preserve"> </w:delText>
        </w:r>
        <w:r w:rsidDel="009D1E2F">
          <w:delText xml:space="preserve">– </w:delText>
        </w:r>
      </w:del>
      <w:r>
        <w:t>and identify whether some hypotheses may imply contradictory responses, observing the regime’s reactions to surprising localized upsets can help rule out some of these</w:t>
      </w:r>
      <w:r w:rsidR="008E3E8E">
        <w:t xml:space="preserve"> </w:t>
      </w:r>
      <w:r>
        <w:t>theories.</w:t>
      </w:r>
    </w:p>
    <w:p w14:paraId="688C87C6" w14:textId="0B76BD84" w:rsidR="000841EC" w:rsidRDefault="00EB1D73" w:rsidP="009E0E79">
      <w:pPr>
        <w:spacing w:after="376"/>
        <w:ind w:left="-5" w:right="469" w:firstLine="710"/>
        <w:jc w:val="both"/>
      </w:pPr>
      <w:r>
        <w:t xml:space="preserve">Given this framework, the specifics of the test may and should be flexibly adapted to each </w:t>
      </w:r>
      <w:del w:id="773" w:author="Hannah Martin Lawrenz" w:date="2021-02-11T13:53:00Z">
        <w:r w:rsidDel="003542BD">
          <w:delText xml:space="preserve">individual </w:delText>
        </w:r>
      </w:del>
      <w:r>
        <w:t xml:space="preserve">case. For example, different cases may call for </w:t>
      </w:r>
      <w:del w:id="774" w:author="Hannah Martin Lawrenz" w:date="2021-02-11T13:42:00Z">
        <w:r w:rsidDel="007376BA">
          <w:delText xml:space="preserve">different </w:delText>
        </w:r>
      </w:del>
      <w:ins w:id="775" w:author="Hannah Martin Lawrenz" w:date="2021-02-11T13:42:00Z">
        <w:r w:rsidR="007376BA">
          <w:t xml:space="preserve">diverse </w:t>
        </w:r>
      </w:ins>
      <w:r>
        <w:t xml:space="preserve">operationalization of electoral upsets, as long as they are sufficiently surprising and yet not existentially threatening. For example, students of more competitive electoral autocracies may prioritize </w:t>
      </w:r>
      <w:del w:id="776" w:author="Hannah Martin Lawrenz" w:date="2021-02-11T13:43:00Z">
        <w:r w:rsidDel="00AD698F">
          <w:delText xml:space="preserve">big </w:delText>
        </w:r>
      </w:del>
      <w:ins w:id="777" w:author="Hannah Martin Lawrenz" w:date="2021-02-11T13:43:00Z">
        <w:r w:rsidR="00AD698F">
          <w:t xml:space="preserve">massive </w:t>
        </w:r>
      </w:ins>
      <w:r>
        <w:t>vote swings or low incumbent vote shares. Similarly, researchers are not restricted to studying post-election budget allocations</w:t>
      </w:r>
      <w:del w:id="778" w:author="Hannah Martin Lawrenz" w:date="2021-02-11T13:43:00Z">
        <w:r w:rsidDel="00E33ABB">
          <w:delText>,</w:delText>
        </w:r>
      </w:del>
      <w:r>
        <w:t xml:space="preserve"> but should use their case knowledge to identify the post-election response that would offer the </w:t>
      </w:r>
      <w:proofErr w:type="gramStart"/>
      <w:r>
        <w:t>most inferential</w:t>
      </w:r>
      <w:proofErr w:type="gramEnd"/>
      <w:r>
        <w:t xml:space="preserve"> leverage. Both steps are easier when studying autocracies with limited policy discretion, which </w:t>
      </w:r>
      <w:del w:id="779" w:author="Hannah Martin Lawrenz" w:date="2021-02-11T13:43:00Z">
        <w:r w:rsidDel="00E33ABB">
          <w:delText xml:space="preserve">describes </w:delText>
        </w:r>
      </w:del>
      <w:ins w:id="780" w:author="Hannah Martin Lawrenz" w:date="2021-02-11T13:43:00Z">
        <w:r w:rsidR="00E33ABB">
          <w:t xml:space="preserve">characterizes </w:t>
        </w:r>
      </w:ins>
      <w:r>
        <w:t>one-party regimes that are the most common among modern autocracies (</w:t>
      </w:r>
      <w:proofErr w:type="spellStart"/>
      <w:r>
        <w:t>Magaloni</w:t>
      </w:r>
      <w:proofErr w:type="spellEnd"/>
      <w:r>
        <w:t xml:space="preserve"> and </w:t>
      </w:r>
      <w:proofErr w:type="spellStart"/>
      <w:r>
        <w:t>Kricheli</w:t>
      </w:r>
      <w:proofErr w:type="spellEnd"/>
      <w:r>
        <w:t xml:space="preserve"> </w:t>
      </w:r>
      <w:r>
        <w:rPr>
          <w:color w:val="00FF00"/>
        </w:rPr>
        <w:t>2010</w:t>
      </w:r>
      <w:r>
        <w:t xml:space="preserve">), </w:t>
      </w:r>
      <w:del w:id="781" w:author="Hannah Martin Lawrenz" w:date="2021-02-11T13:44:00Z">
        <w:r w:rsidDel="00165521">
          <w:delText>but also</w:delText>
        </w:r>
      </w:del>
      <w:ins w:id="782" w:author="Hannah Martin Lawrenz" w:date="2021-02-11T13:44:00Z">
        <w:r w:rsidR="00165521">
          <w:t>as well as</w:t>
        </w:r>
      </w:ins>
      <w:r>
        <w:t xml:space="preserve"> a broader range of hybrid regimes whose leaders are constrained by state capacity or internal competition rather than party institutionalization.</w:t>
      </w:r>
    </w:p>
    <w:p w14:paraId="7241A0CD" w14:textId="77777777" w:rsidR="000841EC" w:rsidRDefault="00EB1D73" w:rsidP="008E3E8E">
      <w:pPr>
        <w:pStyle w:val="Heading1"/>
        <w:spacing w:after="394"/>
        <w:ind w:left="540" w:hanging="540"/>
      </w:pPr>
      <w:commentRangeStart w:id="783"/>
      <w:r>
        <w:t>References</w:t>
      </w:r>
      <w:commentRangeEnd w:id="783"/>
      <w:r w:rsidR="008E3E8E">
        <w:rPr>
          <w:rStyle w:val="CommentReference"/>
          <w:b w:val="0"/>
        </w:rPr>
        <w:commentReference w:id="783"/>
      </w:r>
    </w:p>
    <w:p w14:paraId="5AC2CB90" w14:textId="77777777" w:rsidR="000841EC" w:rsidRDefault="00EB1D73" w:rsidP="008E3E8E">
      <w:pPr>
        <w:spacing w:after="166"/>
        <w:ind w:left="900" w:right="101" w:hanging="900"/>
      </w:pPr>
      <w:r>
        <w:t xml:space="preserve">Acemoglu, Daron, and James A Robinson. 2005. </w:t>
      </w:r>
      <w:r>
        <w:rPr>
          <w:i/>
        </w:rPr>
        <w:t xml:space="preserve">Economic Origins of Dictatorship and Democracy. </w:t>
      </w:r>
      <w:r>
        <w:t>Cambridge University Press.</w:t>
      </w:r>
    </w:p>
    <w:p w14:paraId="7E082D26" w14:textId="77777777" w:rsidR="000841EC" w:rsidRDefault="00EB1D73" w:rsidP="008E3E8E">
      <w:pPr>
        <w:spacing w:after="140" w:line="450" w:lineRule="auto"/>
        <w:ind w:left="900" w:right="315" w:hanging="900"/>
      </w:pPr>
      <w:r>
        <w:lastRenderedPageBreak/>
        <w:t xml:space="preserve">Bach, Thang N., and </w:t>
      </w:r>
      <w:proofErr w:type="spellStart"/>
      <w:r>
        <w:t>Binh</w:t>
      </w:r>
      <w:proofErr w:type="spellEnd"/>
      <w:r>
        <w:t xml:space="preserve"> X. Nguyen. 2016. </w:t>
      </w:r>
      <w:r>
        <w:rPr>
          <w:i/>
        </w:rPr>
        <w:t xml:space="preserve">Tac dong </w:t>
      </w:r>
      <w:proofErr w:type="spellStart"/>
      <w:r>
        <w:rPr>
          <w:i/>
        </w:rPr>
        <w:t>cua</w:t>
      </w:r>
      <w:proofErr w:type="spellEnd"/>
      <w:r>
        <w:rPr>
          <w:i/>
        </w:rPr>
        <w:t xml:space="preserve"> </w:t>
      </w:r>
      <w:proofErr w:type="spellStart"/>
      <w:r>
        <w:rPr>
          <w:i/>
        </w:rPr>
        <w:t>Luat</w:t>
      </w:r>
      <w:proofErr w:type="spellEnd"/>
      <w:r>
        <w:rPr>
          <w:i/>
        </w:rPr>
        <w:t xml:space="preserve"> </w:t>
      </w:r>
      <w:proofErr w:type="spellStart"/>
      <w:r>
        <w:rPr>
          <w:i/>
        </w:rPr>
        <w:t>Ngan</w:t>
      </w:r>
      <w:proofErr w:type="spellEnd"/>
      <w:r>
        <w:rPr>
          <w:i/>
        </w:rPr>
        <w:t xml:space="preserve"> </w:t>
      </w:r>
      <w:proofErr w:type="spellStart"/>
      <w:r>
        <w:rPr>
          <w:i/>
        </w:rPr>
        <w:t>sach</w:t>
      </w:r>
      <w:proofErr w:type="spellEnd"/>
      <w:r>
        <w:rPr>
          <w:i/>
        </w:rPr>
        <w:t xml:space="preserve"> </w:t>
      </w:r>
      <w:proofErr w:type="spellStart"/>
      <w:r>
        <w:rPr>
          <w:i/>
        </w:rPr>
        <w:t>Nha</w:t>
      </w:r>
      <w:proofErr w:type="spellEnd"/>
      <w:r>
        <w:rPr>
          <w:i/>
        </w:rPr>
        <w:t xml:space="preserve"> </w:t>
      </w:r>
      <w:proofErr w:type="spellStart"/>
      <w:r>
        <w:rPr>
          <w:i/>
        </w:rPr>
        <w:t>nuoc</w:t>
      </w:r>
      <w:proofErr w:type="spellEnd"/>
      <w:r>
        <w:rPr>
          <w:i/>
        </w:rPr>
        <w:t xml:space="preserve"> </w:t>
      </w:r>
      <w:proofErr w:type="spellStart"/>
      <w:r>
        <w:rPr>
          <w:i/>
        </w:rPr>
        <w:t>giai</w:t>
      </w:r>
      <w:proofErr w:type="spellEnd"/>
      <w:r>
        <w:rPr>
          <w:i/>
        </w:rPr>
        <w:t xml:space="preserve"> </w:t>
      </w:r>
      <w:proofErr w:type="spellStart"/>
      <w:r>
        <w:rPr>
          <w:i/>
        </w:rPr>
        <w:t>doan</w:t>
      </w:r>
      <w:proofErr w:type="spellEnd"/>
      <w:r>
        <w:rPr>
          <w:i/>
        </w:rPr>
        <w:t xml:space="preserve"> 2017-2020 [</w:t>
      </w:r>
      <w:proofErr w:type="gramStart"/>
      <w:r>
        <w:rPr>
          <w:i/>
        </w:rPr>
        <w:t>Impacts</w:t>
      </w:r>
      <w:proofErr w:type="gramEnd"/>
      <w:r>
        <w:rPr>
          <w:i/>
        </w:rPr>
        <w:t xml:space="preserve"> of the State Budget Law, 2017-2020]. </w:t>
      </w:r>
      <w:r>
        <w:t xml:space="preserve">Technical report. </w:t>
      </w:r>
      <w:proofErr w:type="spellStart"/>
      <w:r>
        <w:t>Baoviet</w:t>
      </w:r>
      <w:proofErr w:type="spellEnd"/>
      <w:r>
        <w:t xml:space="preserve"> Securities. </w:t>
      </w:r>
      <w:hyperlink r:id="rId20">
        <w:r>
          <w:rPr>
            <w:color w:val="009ED5"/>
          </w:rPr>
          <w:t>https://bsc.com.vn/Report/ReportFile/999846</w:t>
        </w:r>
      </w:hyperlink>
      <w:r>
        <w:t>.</w:t>
      </w:r>
    </w:p>
    <w:p w14:paraId="1AB902D8" w14:textId="77777777" w:rsidR="000841EC" w:rsidRDefault="00EB1D73" w:rsidP="008E3E8E">
      <w:pPr>
        <w:spacing w:after="140" w:line="421" w:lineRule="auto"/>
        <w:ind w:left="900" w:right="315" w:hanging="900"/>
      </w:pPr>
      <w:proofErr w:type="spellStart"/>
      <w:r>
        <w:t>Blaydes</w:t>
      </w:r>
      <w:proofErr w:type="spellEnd"/>
      <w:r>
        <w:t xml:space="preserve">, Lisa. 2010. </w:t>
      </w:r>
      <w:r>
        <w:rPr>
          <w:i/>
        </w:rPr>
        <w:t xml:space="preserve">Elections and Distributive Politics in Mubarak’s Egypt. </w:t>
      </w:r>
      <w:r>
        <w:t>Cambridge University Press.</w:t>
      </w:r>
    </w:p>
    <w:p w14:paraId="46AECBA5" w14:textId="77777777" w:rsidR="000841EC" w:rsidRDefault="00EB1D73" w:rsidP="008E3E8E">
      <w:pPr>
        <w:spacing w:after="211" w:line="259" w:lineRule="auto"/>
        <w:ind w:left="900" w:right="101" w:hanging="900"/>
      </w:pPr>
      <w:proofErr w:type="spellStart"/>
      <w:r>
        <w:t>Boix</w:t>
      </w:r>
      <w:proofErr w:type="spellEnd"/>
      <w:r>
        <w:t xml:space="preserve">, </w:t>
      </w:r>
      <w:proofErr w:type="spellStart"/>
      <w:r>
        <w:t>Carles</w:t>
      </w:r>
      <w:proofErr w:type="spellEnd"/>
      <w:r>
        <w:t xml:space="preserve">, and Milan W </w:t>
      </w:r>
      <w:proofErr w:type="spellStart"/>
      <w:r>
        <w:t>Svolik</w:t>
      </w:r>
      <w:proofErr w:type="spellEnd"/>
      <w:r>
        <w:t>. 2013. “The foundations of limited authoritarian government:</w:t>
      </w:r>
    </w:p>
    <w:p w14:paraId="3AC7551B" w14:textId="77777777" w:rsidR="000841EC" w:rsidRDefault="00EB1D73" w:rsidP="008E3E8E">
      <w:pPr>
        <w:spacing w:after="186" w:line="259" w:lineRule="auto"/>
        <w:ind w:left="900" w:right="294" w:firstLine="0"/>
      </w:pPr>
      <w:r>
        <w:t xml:space="preserve">Institutions, commitment, and power-sharing in dictatorships.” </w:t>
      </w:r>
      <w:r>
        <w:rPr>
          <w:i/>
        </w:rPr>
        <w:t xml:space="preserve">The Journal of Politics </w:t>
      </w:r>
      <w:r>
        <w:t>5</w:t>
      </w:r>
    </w:p>
    <w:p w14:paraId="0C18B053" w14:textId="77777777" w:rsidR="000841EC" w:rsidRDefault="00EB1D73" w:rsidP="008E3E8E">
      <w:pPr>
        <w:spacing w:after="323" w:line="259" w:lineRule="auto"/>
        <w:ind w:left="900" w:right="101" w:firstLine="0"/>
      </w:pPr>
      <w:r>
        <w:t>(2): 300–316.</w:t>
      </w:r>
    </w:p>
    <w:p w14:paraId="2A310684" w14:textId="77777777" w:rsidR="000841EC" w:rsidRDefault="00EB1D73" w:rsidP="008E3E8E">
      <w:pPr>
        <w:ind w:left="900" w:right="240" w:hanging="900"/>
      </w:pPr>
      <w:r>
        <w:t xml:space="preserve">Bui, Thanh Ngoc. 2016. “Xu </w:t>
      </w:r>
      <w:proofErr w:type="spellStart"/>
      <w:r>
        <w:t>ly</w:t>
      </w:r>
      <w:proofErr w:type="spellEnd"/>
      <w:r>
        <w:t xml:space="preserve"> </w:t>
      </w:r>
      <w:proofErr w:type="spellStart"/>
      <w:r>
        <w:t>nhung</w:t>
      </w:r>
      <w:proofErr w:type="spellEnd"/>
      <w:r>
        <w:t xml:space="preserve"> </w:t>
      </w:r>
      <w:proofErr w:type="spellStart"/>
      <w:r>
        <w:t>tinh</w:t>
      </w:r>
      <w:proofErr w:type="spellEnd"/>
      <w:r>
        <w:t xml:space="preserve"> </w:t>
      </w:r>
      <w:proofErr w:type="spellStart"/>
      <w:r>
        <w:t>huong</w:t>
      </w:r>
      <w:proofErr w:type="spellEnd"/>
      <w:r>
        <w:t xml:space="preserve"> </w:t>
      </w:r>
      <w:proofErr w:type="spellStart"/>
      <w:r>
        <w:t>ngoai</w:t>
      </w:r>
      <w:proofErr w:type="spellEnd"/>
      <w:r>
        <w:t xml:space="preserve"> du </w:t>
      </w:r>
      <w:proofErr w:type="spellStart"/>
      <w:r>
        <w:t>kien</w:t>
      </w:r>
      <w:proofErr w:type="spellEnd"/>
      <w:r>
        <w:t xml:space="preserve"> </w:t>
      </w:r>
      <w:proofErr w:type="spellStart"/>
      <w:r>
        <w:t>trong</w:t>
      </w:r>
      <w:proofErr w:type="spellEnd"/>
      <w:r>
        <w:t xml:space="preserve"> </w:t>
      </w:r>
      <w:proofErr w:type="spellStart"/>
      <w:r>
        <w:t>bau</w:t>
      </w:r>
      <w:proofErr w:type="spellEnd"/>
      <w:r>
        <w:t xml:space="preserve"> cu </w:t>
      </w:r>
      <w:proofErr w:type="spellStart"/>
      <w:r>
        <w:t>dai</w:t>
      </w:r>
      <w:proofErr w:type="spellEnd"/>
      <w:r>
        <w:t xml:space="preserve"> </w:t>
      </w:r>
      <w:proofErr w:type="spellStart"/>
      <w:r>
        <w:t>bieu</w:t>
      </w:r>
      <w:proofErr w:type="spellEnd"/>
      <w:r>
        <w:t xml:space="preserve"> Quoc hoi [Handling unexpected situations in the election of deputies to the National Assembly].” </w:t>
      </w:r>
      <w:r>
        <w:rPr>
          <w:i/>
        </w:rPr>
        <w:t xml:space="preserve">Tap chi </w:t>
      </w:r>
      <w:proofErr w:type="spellStart"/>
      <w:r>
        <w:rPr>
          <w:i/>
        </w:rPr>
        <w:t>Nghien</w:t>
      </w:r>
      <w:proofErr w:type="spellEnd"/>
      <w:r>
        <w:rPr>
          <w:i/>
        </w:rPr>
        <w:t xml:space="preserve"> </w:t>
      </w:r>
      <w:proofErr w:type="spellStart"/>
      <w:r>
        <w:rPr>
          <w:i/>
        </w:rPr>
        <w:t>cuu</w:t>
      </w:r>
      <w:proofErr w:type="spellEnd"/>
      <w:r>
        <w:rPr>
          <w:i/>
        </w:rPr>
        <w:t xml:space="preserve"> Lap </w:t>
      </w:r>
      <w:proofErr w:type="spellStart"/>
      <w:r>
        <w:rPr>
          <w:i/>
        </w:rPr>
        <w:t>phap</w:t>
      </w:r>
      <w:proofErr w:type="spellEnd"/>
      <w:r>
        <w:rPr>
          <w:i/>
        </w:rPr>
        <w:t xml:space="preserve"> [Legislative Study] </w:t>
      </w:r>
      <w:r>
        <w:t>9 (313): 10–12.</w:t>
      </w:r>
    </w:p>
    <w:p w14:paraId="35D3CFCB" w14:textId="77777777" w:rsidR="000841EC" w:rsidRDefault="00EB1D73" w:rsidP="008E3E8E">
      <w:pPr>
        <w:spacing w:after="170"/>
        <w:ind w:left="900" w:right="432" w:hanging="900"/>
      </w:pPr>
      <w:proofErr w:type="spellStart"/>
      <w:r>
        <w:t>Cattaneo</w:t>
      </w:r>
      <w:proofErr w:type="spellEnd"/>
      <w:r>
        <w:t xml:space="preserve">, Matias D, Brigham R </w:t>
      </w:r>
      <w:proofErr w:type="spellStart"/>
      <w:r>
        <w:t>Frandsen</w:t>
      </w:r>
      <w:proofErr w:type="spellEnd"/>
      <w:r>
        <w:t xml:space="preserve">, and Rocio </w:t>
      </w:r>
      <w:proofErr w:type="spellStart"/>
      <w:r>
        <w:t>Titiunik</w:t>
      </w:r>
      <w:proofErr w:type="spellEnd"/>
      <w:r>
        <w:t xml:space="preserve">. 2015. “Randomization Inference in the Regression Discontinuity Design: An Application to Party Advantages in the US Senate.” </w:t>
      </w:r>
      <w:r>
        <w:rPr>
          <w:i/>
        </w:rPr>
        <w:t xml:space="preserve">Journal of Causal Inference </w:t>
      </w:r>
      <w:r>
        <w:t>3 (1): 1–24.</w:t>
      </w:r>
    </w:p>
    <w:p w14:paraId="19D7706C" w14:textId="77777777" w:rsidR="000841EC" w:rsidRDefault="00EB1D73" w:rsidP="008E3E8E">
      <w:pPr>
        <w:spacing w:after="219" w:line="259" w:lineRule="auto"/>
        <w:ind w:left="900" w:right="101" w:hanging="900"/>
      </w:pPr>
      <w:r>
        <w:t xml:space="preserve">Cox, Gary W. 2009. “Authoritarian Elections and Leadership Succession, 1975-2004.” In </w:t>
      </w:r>
      <w:r>
        <w:rPr>
          <w:i/>
        </w:rPr>
        <w:t>APSA</w:t>
      </w:r>
    </w:p>
    <w:p w14:paraId="79009242" w14:textId="77777777" w:rsidR="000841EC" w:rsidRDefault="00EB1D73" w:rsidP="008E3E8E">
      <w:pPr>
        <w:spacing w:after="331" w:line="266" w:lineRule="auto"/>
        <w:ind w:left="900" w:right="0" w:hanging="180"/>
      </w:pPr>
      <w:r>
        <w:rPr>
          <w:i/>
        </w:rPr>
        <w:t xml:space="preserve">2009 Toronto Meeting Paper. </w:t>
      </w:r>
      <w:hyperlink r:id="rId21">
        <w:r>
          <w:rPr>
            <w:color w:val="009ED5"/>
          </w:rPr>
          <w:t>https://ssrn.com/abstract=1449034</w:t>
        </w:r>
      </w:hyperlink>
      <w:r>
        <w:t>.</w:t>
      </w:r>
    </w:p>
    <w:p w14:paraId="25F7E291" w14:textId="77777777" w:rsidR="000841EC" w:rsidRDefault="00EB1D73" w:rsidP="008E3E8E">
      <w:pPr>
        <w:spacing w:after="211" w:line="259" w:lineRule="auto"/>
        <w:ind w:left="900" w:right="101" w:hanging="900"/>
      </w:pPr>
      <w:r>
        <w:t>Darden, Keith. 2008. “The Integrity of Corrupt States: Graft as an Informal State Institution.”</w:t>
      </w:r>
    </w:p>
    <w:p w14:paraId="31BBA06E" w14:textId="77777777" w:rsidR="000841EC" w:rsidRDefault="00EB1D73" w:rsidP="008E3E8E">
      <w:pPr>
        <w:spacing w:after="362" w:line="260" w:lineRule="auto"/>
        <w:ind w:left="900" w:right="315" w:hanging="180"/>
      </w:pPr>
      <w:r>
        <w:rPr>
          <w:i/>
        </w:rPr>
        <w:t xml:space="preserve">Politics &amp; Society </w:t>
      </w:r>
      <w:r>
        <w:t>36 (1): 35–59.</w:t>
      </w:r>
    </w:p>
    <w:p w14:paraId="060667F1" w14:textId="77777777" w:rsidR="000841EC" w:rsidRDefault="00EB1D73" w:rsidP="008E3E8E">
      <w:pPr>
        <w:spacing w:after="163"/>
        <w:ind w:left="900" w:right="101" w:hanging="900"/>
      </w:pPr>
      <w:r>
        <w:t xml:space="preserve">Gandhi, Jennifer. 2015. “Elections and Political Regimes.” </w:t>
      </w:r>
      <w:r>
        <w:rPr>
          <w:i/>
        </w:rPr>
        <w:t xml:space="preserve">Government and Opposition </w:t>
      </w:r>
      <w:r>
        <w:t>50 (3): 446–468.</w:t>
      </w:r>
    </w:p>
    <w:p w14:paraId="3ECE4312" w14:textId="77777777" w:rsidR="000841EC" w:rsidRDefault="00EB1D73" w:rsidP="008E3E8E">
      <w:pPr>
        <w:spacing w:after="135"/>
        <w:ind w:left="900" w:right="101" w:hanging="900"/>
      </w:pPr>
      <w:r>
        <w:t xml:space="preserve">Geddes, Barbara, Joseph Wright, and Erica Frantz. 2018. </w:t>
      </w:r>
      <w:r>
        <w:rPr>
          <w:i/>
        </w:rPr>
        <w:t xml:space="preserve">How Dictatorships </w:t>
      </w:r>
      <w:proofErr w:type="gramStart"/>
      <w:r>
        <w:rPr>
          <w:i/>
        </w:rPr>
        <w:t>Work:</w:t>
      </w:r>
      <w:proofErr w:type="gramEnd"/>
      <w:r>
        <w:rPr>
          <w:i/>
        </w:rPr>
        <w:t xml:space="preserve"> Power, Personalization, and Collapse. </w:t>
      </w:r>
      <w:r>
        <w:t>Cambridge University Press.</w:t>
      </w:r>
    </w:p>
    <w:p w14:paraId="09EFDE10" w14:textId="77777777" w:rsidR="000841EC" w:rsidRDefault="00EB1D73" w:rsidP="008E3E8E">
      <w:pPr>
        <w:spacing w:after="211" w:line="259" w:lineRule="auto"/>
        <w:ind w:left="900" w:right="101" w:hanging="900"/>
      </w:pPr>
      <w:proofErr w:type="spellStart"/>
      <w:r>
        <w:t>Gel’man</w:t>
      </w:r>
      <w:proofErr w:type="spellEnd"/>
      <w:r>
        <w:t>, Vladimir. 2013. “Cracks in the wall: challenges to electoral authoritarianism in Russia.”</w:t>
      </w:r>
    </w:p>
    <w:p w14:paraId="5226BB17" w14:textId="77777777" w:rsidR="000841EC" w:rsidRDefault="00EB1D73" w:rsidP="008E3E8E">
      <w:pPr>
        <w:spacing w:after="331" w:line="260" w:lineRule="auto"/>
        <w:ind w:left="900" w:right="315" w:hanging="180"/>
      </w:pPr>
      <w:r>
        <w:rPr>
          <w:i/>
        </w:rPr>
        <w:t xml:space="preserve">Problems of Post-Communism </w:t>
      </w:r>
      <w:r>
        <w:t>60 (2): 3–10.</w:t>
      </w:r>
    </w:p>
    <w:p w14:paraId="32E452CC" w14:textId="77777777" w:rsidR="000841EC" w:rsidRDefault="00EB1D73" w:rsidP="008E3E8E">
      <w:pPr>
        <w:spacing w:after="135"/>
        <w:ind w:left="900" w:right="278" w:hanging="900"/>
      </w:pPr>
      <w:r>
        <w:lastRenderedPageBreak/>
        <w:t xml:space="preserve">Imai, Kosuke, and In Song Kim. 2019. “When should we Use Unit Fixed Effects Regression Models for Causal Inference with Longitudinal Data?” </w:t>
      </w:r>
      <w:r>
        <w:rPr>
          <w:i/>
        </w:rPr>
        <w:t xml:space="preserve">American Journal of Political Science </w:t>
      </w:r>
      <w:r>
        <w:t>63 (2): 467–490.</w:t>
      </w:r>
    </w:p>
    <w:p w14:paraId="7C493618" w14:textId="77777777" w:rsidR="000841EC" w:rsidRDefault="00EB1D73" w:rsidP="008E3E8E">
      <w:pPr>
        <w:spacing w:after="211" w:line="259" w:lineRule="auto"/>
        <w:ind w:left="900" w:right="101" w:hanging="900"/>
      </w:pPr>
      <w:r>
        <w:t xml:space="preserve">Inglehart, Ronald, C. </w:t>
      </w:r>
      <w:proofErr w:type="spellStart"/>
      <w:r>
        <w:t>Haerpfer</w:t>
      </w:r>
      <w:proofErr w:type="spellEnd"/>
      <w:r>
        <w:t xml:space="preserve">, A. Moreno, K. </w:t>
      </w:r>
      <w:proofErr w:type="spellStart"/>
      <w:r>
        <w:t>Kizilova</w:t>
      </w:r>
      <w:proofErr w:type="spellEnd"/>
      <w:r>
        <w:t xml:space="preserve"> C. </w:t>
      </w:r>
      <w:proofErr w:type="spellStart"/>
      <w:r>
        <w:t>Welzel</w:t>
      </w:r>
      <w:proofErr w:type="spellEnd"/>
      <w:r>
        <w:t>, M. Lagos J. Diez-Medrano,</w:t>
      </w:r>
    </w:p>
    <w:p w14:paraId="1FAD3CB1" w14:textId="77777777" w:rsidR="000841EC" w:rsidRDefault="00EB1D73" w:rsidP="008E3E8E">
      <w:pPr>
        <w:spacing w:after="172"/>
        <w:ind w:left="900" w:right="101" w:hanging="900"/>
      </w:pPr>
      <w:r>
        <w:t xml:space="preserve">P. Norris, E. </w:t>
      </w:r>
      <w:proofErr w:type="spellStart"/>
      <w:r>
        <w:t>Ponarin</w:t>
      </w:r>
      <w:proofErr w:type="spellEnd"/>
      <w:r>
        <w:t xml:space="preserve">, B. </w:t>
      </w:r>
      <w:proofErr w:type="spellStart"/>
      <w:r>
        <w:t>Puranen</w:t>
      </w:r>
      <w:proofErr w:type="spellEnd"/>
      <w:r>
        <w:t xml:space="preserve">, et al. 2018. </w:t>
      </w:r>
      <w:r>
        <w:rPr>
          <w:i/>
        </w:rPr>
        <w:t xml:space="preserve">World Values Survey: All Rounds - </w:t>
      </w:r>
      <w:proofErr w:type="spellStart"/>
      <w:r>
        <w:rPr>
          <w:i/>
        </w:rPr>
        <w:t>CountryPooled</w:t>
      </w:r>
      <w:proofErr w:type="spellEnd"/>
      <w:r>
        <w:rPr>
          <w:i/>
        </w:rPr>
        <w:t xml:space="preserve">. </w:t>
      </w:r>
      <w:r>
        <w:t xml:space="preserve">[Online; Accessed 23-March-2014], Madrid. </w:t>
      </w:r>
      <w:hyperlink r:id="rId22">
        <w:r>
          <w:rPr>
            <w:color w:val="009ED5"/>
          </w:rPr>
          <w:t xml:space="preserve">http://www.worldvaluessurvey. </w:t>
        </w:r>
      </w:hyperlink>
      <w:hyperlink r:id="rId23">
        <w:proofErr w:type="gramStart"/>
        <w:r>
          <w:rPr>
            <w:color w:val="009ED5"/>
          </w:rPr>
          <w:t>org/</w:t>
        </w:r>
        <w:proofErr w:type="spellStart"/>
        <w:r>
          <w:rPr>
            <w:color w:val="009ED5"/>
          </w:rPr>
          <w:t>WVSDocumentationWVL.jsp</w:t>
        </w:r>
        <w:proofErr w:type="spellEnd"/>
        <w:proofErr w:type="gramEnd"/>
      </w:hyperlink>
      <w:r>
        <w:t>.</w:t>
      </w:r>
    </w:p>
    <w:p w14:paraId="53FE2372" w14:textId="77777777" w:rsidR="000841EC" w:rsidRDefault="00EB1D73" w:rsidP="008E3E8E">
      <w:pPr>
        <w:spacing w:after="140" w:line="448" w:lineRule="auto"/>
        <w:ind w:left="900" w:right="315" w:hanging="900"/>
      </w:pPr>
      <w:r>
        <w:t xml:space="preserve">Jensen, Nathan M, and Edmund J </w:t>
      </w:r>
      <w:proofErr w:type="spellStart"/>
      <w:r>
        <w:t>Malesky</w:t>
      </w:r>
      <w:proofErr w:type="spellEnd"/>
      <w:r>
        <w:t xml:space="preserve">. 2018. </w:t>
      </w:r>
      <w:r>
        <w:rPr>
          <w:i/>
        </w:rPr>
        <w:t xml:space="preserve">Incentives to Pander: How Politicians use Corporate Welfare for Political Gain. </w:t>
      </w:r>
      <w:r>
        <w:t>Cambridge University Press.</w:t>
      </w:r>
    </w:p>
    <w:p w14:paraId="57A2C1C0" w14:textId="77777777" w:rsidR="000841EC" w:rsidRDefault="00EB1D73" w:rsidP="008E3E8E">
      <w:pPr>
        <w:spacing w:after="165" w:line="434" w:lineRule="auto"/>
        <w:ind w:left="900" w:right="315" w:hanging="900"/>
      </w:pPr>
      <w:r>
        <w:t xml:space="preserve">Le Son. 2016. </w:t>
      </w:r>
      <w:r>
        <w:rPr>
          <w:i/>
        </w:rPr>
        <w:t xml:space="preserve">Thong tin </w:t>
      </w:r>
      <w:proofErr w:type="spellStart"/>
      <w:r>
        <w:rPr>
          <w:i/>
        </w:rPr>
        <w:t>ve</w:t>
      </w:r>
      <w:proofErr w:type="spellEnd"/>
      <w:r>
        <w:rPr>
          <w:i/>
        </w:rPr>
        <w:t xml:space="preserve"> </w:t>
      </w:r>
      <w:proofErr w:type="spellStart"/>
      <w:r>
        <w:rPr>
          <w:i/>
        </w:rPr>
        <w:t>ket</w:t>
      </w:r>
      <w:proofErr w:type="spellEnd"/>
      <w:r>
        <w:rPr>
          <w:i/>
        </w:rPr>
        <w:t xml:space="preserve"> qua </w:t>
      </w:r>
      <w:proofErr w:type="spellStart"/>
      <w:r>
        <w:rPr>
          <w:i/>
        </w:rPr>
        <w:t>bau</w:t>
      </w:r>
      <w:proofErr w:type="spellEnd"/>
      <w:r>
        <w:rPr>
          <w:i/>
        </w:rPr>
        <w:t xml:space="preserve"> cu DBQH, HDND </w:t>
      </w:r>
      <w:proofErr w:type="spellStart"/>
      <w:r>
        <w:rPr>
          <w:i/>
        </w:rPr>
        <w:t>cac</w:t>
      </w:r>
      <w:proofErr w:type="spellEnd"/>
      <w:r>
        <w:rPr>
          <w:i/>
        </w:rPr>
        <w:t xml:space="preserve"> cap [Information about results of elections to the National Assembly and People’s Councils at all levels]. </w:t>
      </w:r>
      <w:proofErr w:type="spellStart"/>
      <w:r>
        <w:t>Bao</w:t>
      </w:r>
      <w:proofErr w:type="spellEnd"/>
      <w:r>
        <w:t xml:space="preserve"> </w:t>
      </w:r>
      <w:proofErr w:type="spellStart"/>
      <w:r>
        <w:t>dien</w:t>
      </w:r>
      <w:proofErr w:type="spellEnd"/>
      <w:r>
        <w:t xml:space="preserve"> </w:t>
      </w:r>
      <w:proofErr w:type="spellStart"/>
      <w:r>
        <w:t>tu</w:t>
      </w:r>
      <w:proofErr w:type="spellEnd"/>
      <w:r>
        <w:t xml:space="preserve"> </w:t>
      </w:r>
      <w:proofErr w:type="spellStart"/>
      <w:r>
        <w:t>Chinh</w:t>
      </w:r>
      <w:proofErr w:type="spellEnd"/>
      <w:r>
        <w:t xml:space="preserve"> </w:t>
      </w:r>
      <w:proofErr w:type="spellStart"/>
      <w:r>
        <w:t>phu</w:t>
      </w:r>
      <w:proofErr w:type="spellEnd"/>
      <w:r>
        <w:t xml:space="preserve"> (E-newspaper of the Government). [Online; posted 08-June-2016]. </w:t>
      </w:r>
      <w:hyperlink r:id="rId24">
        <w:r>
          <w:rPr>
            <w:color w:val="009ED5"/>
          </w:rPr>
          <w:t xml:space="preserve">http://baochinhp </w:t>
        </w:r>
      </w:hyperlink>
      <w:hyperlink r:id="rId25">
        <w:r>
          <w:rPr>
            <w:color w:val="009ED5"/>
          </w:rPr>
          <w:t>hu.vn/Bau-cu-Quoc-hoi-HDND-cac-cap/Thong-tin-ve-ket-qua-bau-cu-DBQH</w:t>
        </w:r>
      </w:hyperlink>
      <w:hyperlink r:id="rId26">
        <w:r>
          <w:rPr>
            <w:color w:val="009ED5"/>
          </w:rPr>
          <w:t>HDND-cac-cap/255966.vgp</w:t>
        </w:r>
      </w:hyperlink>
      <w:r>
        <w:t>.</w:t>
      </w:r>
    </w:p>
    <w:p w14:paraId="19EFCDD3" w14:textId="77777777" w:rsidR="000841EC" w:rsidRDefault="00EB1D73" w:rsidP="008E3E8E">
      <w:pPr>
        <w:spacing w:after="217" w:line="259" w:lineRule="auto"/>
        <w:ind w:left="900" w:right="101" w:hanging="900"/>
      </w:pPr>
      <w:r>
        <w:t xml:space="preserve">Little, Andrew T. 2015. “Fraud and Monitoring in Non-competitive Elections.” </w:t>
      </w:r>
      <w:r>
        <w:rPr>
          <w:i/>
        </w:rPr>
        <w:t>Political Science</w:t>
      </w:r>
    </w:p>
    <w:p w14:paraId="1FB7E0C9" w14:textId="77777777" w:rsidR="000841EC" w:rsidRDefault="00EB1D73" w:rsidP="008E3E8E">
      <w:pPr>
        <w:spacing w:after="363" w:line="260" w:lineRule="auto"/>
        <w:ind w:left="900" w:right="315" w:hanging="900"/>
      </w:pPr>
      <w:r>
        <w:rPr>
          <w:i/>
        </w:rPr>
        <w:t xml:space="preserve">Research and Methods </w:t>
      </w:r>
      <w:r>
        <w:t>3 (1): 21.</w:t>
      </w:r>
    </w:p>
    <w:p w14:paraId="6C373D48" w14:textId="77777777" w:rsidR="000841EC" w:rsidRDefault="00EB1D73" w:rsidP="008E3E8E">
      <w:pPr>
        <w:spacing w:after="166"/>
        <w:ind w:left="900" w:right="19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3E228D4" wp14:editId="46455203">
                <wp:simplePos x="0" y="0"/>
                <wp:positionH relativeFrom="column">
                  <wp:posOffset>0</wp:posOffset>
                </wp:positionH>
                <wp:positionV relativeFrom="paragraph">
                  <wp:posOffset>72573</wp:posOffset>
                </wp:positionV>
                <wp:extent cx="455498" cy="7592"/>
                <wp:effectExtent l="0" t="0" r="0" b="0"/>
                <wp:wrapNone/>
                <wp:docPr id="32200" name="Group 32200"/>
                <wp:cNvGraphicFramePr/>
                <a:graphic xmlns:a="http://schemas.openxmlformats.org/drawingml/2006/main">
                  <a:graphicData uri="http://schemas.microsoft.com/office/word/2010/wordprocessingGroup">
                    <wpg:wgp>
                      <wpg:cNvGrpSpPr/>
                      <wpg:grpSpPr>
                        <a:xfrm>
                          <a:off x="0" y="0"/>
                          <a:ext cx="455498" cy="7592"/>
                          <a:chOff x="0" y="0"/>
                          <a:chExt cx="455498" cy="7592"/>
                        </a:xfrm>
                      </wpg:grpSpPr>
                      <wps:wsp>
                        <wps:cNvPr id="2213" name="Shape 2213"/>
                        <wps:cNvSpPr/>
                        <wps:spPr>
                          <a:xfrm>
                            <a:off x="0" y="0"/>
                            <a:ext cx="455498" cy="0"/>
                          </a:xfrm>
                          <a:custGeom>
                            <a:avLst/>
                            <a:gdLst/>
                            <a:ahLst/>
                            <a:cxnLst/>
                            <a:rect l="0" t="0" r="0" b="0"/>
                            <a:pathLst>
                              <a:path w="455498">
                                <a:moveTo>
                                  <a:pt x="0" y="0"/>
                                </a:moveTo>
                                <a:lnTo>
                                  <a:pt x="455498" y="0"/>
                                </a:lnTo>
                              </a:path>
                            </a:pathLst>
                          </a:custGeom>
                          <a:ln w="75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32200" style="width:35.866pt;height:0.5978pt;position:absolute;z-index:14;mso-position-horizontal-relative:text;mso-position-horizontal:absolute;margin-left:3.05176e-05pt;mso-position-vertical-relative:text;margin-top:5.71442pt;" coordsize="4554,75">
                <v:shape id="Shape 2213" style="position:absolute;width:4554;height:0;left:0;top:0;" coordsize="455498,0" path="m0,0l455498,0">
                  <v:stroke weight="0.5978pt" endcap="flat" joinstyle="miter" miterlimit="10" on="true" color="#000000"/>
                  <v:fill on="false" color="#000000" opacity="0"/>
                </v:shape>
              </v:group>
            </w:pict>
          </mc:Fallback>
        </mc:AlternateContent>
      </w:r>
      <w:r>
        <w:t xml:space="preserve">. 2017. “Are Non-competitive Elections Good for Citizens?” </w:t>
      </w:r>
      <w:r>
        <w:rPr>
          <w:i/>
        </w:rPr>
        <w:t xml:space="preserve">Journal of Theoretical Politics </w:t>
      </w:r>
      <w:r>
        <w:t>29 (2): 214–242.</w:t>
      </w:r>
    </w:p>
    <w:p w14:paraId="1E36F130" w14:textId="77777777" w:rsidR="000841EC" w:rsidRDefault="00EB1D73" w:rsidP="008E3E8E">
      <w:pPr>
        <w:spacing w:after="140" w:line="449" w:lineRule="auto"/>
        <w:ind w:left="900" w:right="315" w:hanging="900"/>
      </w:pPr>
      <w:r>
        <w:t>Lust-</w:t>
      </w:r>
      <w:proofErr w:type="spellStart"/>
      <w:r>
        <w:t>Okar</w:t>
      </w:r>
      <w:proofErr w:type="spellEnd"/>
      <w:r>
        <w:t xml:space="preserve">, Ellen. 2005. </w:t>
      </w:r>
      <w:r>
        <w:rPr>
          <w:i/>
        </w:rPr>
        <w:t xml:space="preserve">Structuring Conflict in the Arab World: Incumbents, Opponents, and Institutions. </w:t>
      </w:r>
      <w:r>
        <w:t>Cambridge University Press.</w:t>
      </w:r>
    </w:p>
    <w:p w14:paraId="3CCF85FF" w14:textId="77777777" w:rsidR="000841EC" w:rsidRDefault="00EB1D73" w:rsidP="008E3E8E">
      <w:pPr>
        <w:spacing w:after="166"/>
        <w:ind w:left="900" w:right="10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C6826D0" wp14:editId="72A5DEB7">
                <wp:simplePos x="0" y="0"/>
                <wp:positionH relativeFrom="column">
                  <wp:posOffset>0</wp:posOffset>
                </wp:positionH>
                <wp:positionV relativeFrom="paragraph">
                  <wp:posOffset>72573</wp:posOffset>
                </wp:positionV>
                <wp:extent cx="455498" cy="7592"/>
                <wp:effectExtent l="0" t="0" r="0" b="0"/>
                <wp:wrapNone/>
                <wp:docPr id="32201" name="Group 32201"/>
                <wp:cNvGraphicFramePr/>
                <a:graphic xmlns:a="http://schemas.openxmlformats.org/drawingml/2006/main">
                  <a:graphicData uri="http://schemas.microsoft.com/office/word/2010/wordprocessingGroup">
                    <wpg:wgp>
                      <wpg:cNvGrpSpPr/>
                      <wpg:grpSpPr>
                        <a:xfrm>
                          <a:off x="0" y="0"/>
                          <a:ext cx="455498" cy="7592"/>
                          <a:chOff x="0" y="0"/>
                          <a:chExt cx="455498" cy="7592"/>
                        </a:xfrm>
                      </wpg:grpSpPr>
                      <wps:wsp>
                        <wps:cNvPr id="2222" name="Shape 2222"/>
                        <wps:cNvSpPr/>
                        <wps:spPr>
                          <a:xfrm>
                            <a:off x="0" y="0"/>
                            <a:ext cx="455498" cy="0"/>
                          </a:xfrm>
                          <a:custGeom>
                            <a:avLst/>
                            <a:gdLst/>
                            <a:ahLst/>
                            <a:cxnLst/>
                            <a:rect l="0" t="0" r="0" b="0"/>
                            <a:pathLst>
                              <a:path w="455498">
                                <a:moveTo>
                                  <a:pt x="0" y="0"/>
                                </a:moveTo>
                                <a:lnTo>
                                  <a:pt x="455498" y="0"/>
                                </a:lnTo>
                              </a:path>
                            </a:pathLst>
                          </a:custGeom>
                          <a:ln w="75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32201" style="width:35.866pt;height:0.5978pt;position:absolute;z-index:23;mso-position-horizontal-relative:text;mso-position-horizontal:absolute;margin-left:3.05176e-05pt;mso-position-vertical-relative:text;margin-top:5.71439pt;" coordsize="4554,75">
                <v:shape id="Shape 2222" style="position:absolute;width:4554;height:0;left:0;top:0;" coordsize="455498,0" path="m0,0l455498,0">
                  <v:stroke weight="0.5978pt" endcap="flat" joinstyle="miter" miterlimit="10" on="true" color="#000000"/>
                  <v:fill on="false" color="#000000" opacity="0"/>
                </v:shape>
              </v:group>
            </w:pict>
          </mc:Fallback>
        </mc:AlternateContent>
      </w:r>
      <w:r>
        <w:t xml:space="preserve">. 2006. “Elections under Authoritarianism: Preliminary Lessons from Jordan.” </w:t>
      </w:r>
      <w:r>
        <w:rPr>
          <w:i/>
        </w:rPr>
        <w:t xml:space="preserve">Democratization </w:t>
      </w:r>
      <w:r>
        <w:t>13 (3): 456–471.</w:t>
      </w:r>
    </w:p>
    <w:p w14:paraId="00544D06" w14:textId="77777777" w:rsidR="000841EC" w:rsidRDefault="00EB1D73" w:rsidP="008E3E8E">
      <w:pPr>
        <w:spacing w:after="140" w:line="449" w:lineRule="auto"/>
        <w:ind w:left="900" w:right="315" w:hanging="900"/>
      </w:pPr>
      <w:proofErr w:type="spellStart"/>
      <w:r>
        <w:lastRenderedPageBreak/>
        <w:t>Magaloni</w:t>
      </w:r>
      <w:proofErr w:type="spellEnd"/>
      <w:r>
        <w:t xml:space="preserve">, Beatriz. 2006. </w:t>
      </w:r>
      <w:r>
        <w:rPr>
          <w:i/>
        </w:rPr>
        <w:t xml:space="preserve">Voting for Autocracy: Hegemonic Party Survival and its Demise in Mexico. </w:t>
      </w:r>
      <w:r>
        <w:t>Cambridge University Press.</w:t>
      </w:r>
    </w:p>
    <w:p w14:paraId="3D1B9A4C" w14:textId="77777777" w:rsidR="000841EC" w:rsidRDefault="00EB1D73" w:rsidP="008E3E8E">
      <w:pPr>
        <w:spacing w:after="135"/>
        <w:ind w:left="900" w:right="404" w:hanging="900"/>
      </w:pPr>
      <w:proofErr w:type="spellStart"/>
      <w:r>
        <w:t>Magaloni</w:t>
      </w:r>
      <w:proofErr w:type="spellEnd"/>
      <w:r>
        <w:t xml:space="preserve">, Beatriz, and Ruth </w:t>
      </w:r>
      <w:proofErr w:type="spellStart"/>
      <w:r>
        <w:t>Kricheli</w:t>
      </w:r>
      <w:proofErr w:type="spellEnd"/>
      <w:r>
        <w:t xml:space="preserve">. 2010. “Political order and one-party rule.” </w:t>
      </w:r>
      <w:r>
        <w:rPr>
          <w:i/>
        </w:rPr>
        <w:t xml:space="preserve">Annual review of political science </w:t>
      </w:r>
      <w:r>
        <w:t>13:123–143.</w:t>
      </w:r>
    </w:p>
    <w:p w14:paraId="66FB3B83" w14:textId="77777777" w:rsidR="000841EC" w:rsidRDefault="00EB1D73" w:rsidP="008E3E8E">
      <w:pPr>
        <w:spacing w:after="135"/>
        <w:ind w:left="900" w:right="101" w:hanging="900"/>
      </w:pPr>
      <w:proofErr w:type="spellStart"/>
      <w:r>
        <w:t>Malesky</w:t>
      </w:r>
      <w:proofErr w:type="spellEnd"/>
      <w:r>
        <w:t xml:space="preserve">, Edmund, and Paul Schuler. 2009. “Paint-by-numbers Democracy: the Stakes, Structure, and Results of the 2007 Vietnamese National Assembly Election.” </w:t>
      </w:r>
      <w:r>
        <w:rPr>
          <w:i/>
        </w:rPr>
        <w:t xml:space="preserve">Journal of Vietnamese Studies </w:t>
      </w:r>
      <w:r>
        <w:t>4 (1): 1–48.</w:t>
      </w:r>
    </w:p>
    <w:p w14:paraId="4F26FA03" w14:textId="77777777" w:rsidR="000841EC" w:rsidRDefault="00EB1D73" w:rsidP="008E3E8E">
      <w:pPr>
        <w:spacing w:after="136"/>
        <w:ind w:left="900" w:right="10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05DF4B6" wp14:editId="0F81C90E">
                <wp:simplePos x="0" y="0"/>
                <wp:positionH relativeFrom="column">
                  <wp:posOffset>0</wp:posOffset>
                </wp:positionH>
                <wp:positionV relativeFrom="paragraph">
                  <wp:posOffset>72572</wp:posOffset>
                </wp:positionV>
                <wp:extent cx="455498" cy="7592"/>
                <wp:effectExtent l="0" t="0" r="0" b="0"/>
                <wp:wrapNone/>
                <wp:docPr id="32202" name="Group 32202"/>
                <wp:cNvGraphicFramePr/>
                <a:graphic xmlns:a="http://schemas.openxmlformats.org/drawingml/2006/main">
                  <a:graphicData uri="http://schemas.microsoft.com/office/word/2010/wordprocessingGroup">
                    <wpg:wgp>
                      <wpg:cNvGrpSpPr/>
                      <wpg:grpSpPr>
                        <a:xfrm>
                          <a:off x="0" y="0"/>
                          <a:ext cx="455498" cy="7592"/>
                          <a:chOff x="0" y="0"/>
                          <a:chExt cx="455498" cy="7592"/>
                        </a:xfrm>
                      </wpg:grpSpPr>
                      <wps:wsp>
                        <wps:cNvPr id="2240" name="Shape 2240"/>
                        <wps:cNvSpPr/>
                        <wps:spPr>
                          <a:xfrm>
                            <a:off x="0" y="0"/>
                            <a:ext cx="455498" cy="0"/>
                          </a:xfrm>
                          <a:custGeom>
                            <a:avLst/>
                            <a:gdLst/>
                            <a:ahLst/>
                            <a:cxnLst/>
                            <a:rect l="0" t="0" r="0" b="0"/>
                            <a:pathLst>
                              <a:path w="455498">
                                <a:moveTo>
                                  <a:pt x="0" y="0"/>
                                </a:moveTo>
                                <a:lnTo>
                                  <a:pt x="455498" y="0"/>
                                </a:lnTo>
                              </a:path>
                            </a:pathLst>
                          </a:custGeom>
                          <a:ln w="75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32202" style="width:35.866pt;height:0.5978pt;position:absolute;z-index:41;mso-position-horizontal-relative:text;mso-position-horizontal:absolute;margin-left:3.05176e-05pt;mso-position-vertical-relative:text;margin-top:5.71436pt;" coordsize="4554,75">
                <v:shape id="Shape 2240" style="position:absolute;width:4554;height:0;left:0;top:0;" coordsize="455498,0" path="m0,0l455498,0">
                  <v:stroke weight="0.5978pt" endcap="flat" joinstyle="miter" miterlimit="10" on="true" color="#000000"/>
                  <v:fill on="false" color="#000000" opacity="0"/>
                </v:shape>
              </v:group>
            </w:pict>
          </mc:Fallback>
        </mc:AlternateContent>
      </w:r>
      <w:r>
        <w:t xml:space="preserve">. 2011. “The Single-Party Dictator’s Dilemma: Information in Elections without Opposition.” </w:t>
      </w:r>
      <w:r>
        <w:rPr>
          <w:i/>
        </w:rPr>
        <w:t xml:space="preserve">Legislative Studies Quarterly </w:t>
      </w:r>
      <w:r>
        <w:t>36 (4): 491–530.</w:t>
      </w:r>
    </w:p>
    <w:p w14:paraId="255234BC" w14:textId="77777777" w:rsidR="000841EC" w:rsidRDefault="00EB1D73" w:rsidP="008E3E8E">
      <w:pPr>
        <w:spacing w:after="211" w:line="259" w:lineRule="auto"/>
        <w:ind w:left="900" w:right="45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10AD6E3" wp14:editId="17E269CE">
                <wp:simplePos x="0" y="0"/>
                <wp:positionH relativeFrom="column">
                  <wp:posOffset>0</wp:posOffset>
                </wp:positionH>
                <wp:positionV relativeFrom="paragraph">
                  <wp:posOffset>72572</wp:posOffset>
                </wp:positionV>
                <wp:extent cx="455498" cy="7592"/>
                <wp:effectExtent l="0" t="0" r="0" b="0"/>
                <wp:wrapNone/>
                <wp:docPr id="32203" name="Group 32203"/>
                <wp:cNvGraphicFramePr/>
                <a:graphic xmlns:a="http://schemas.openxmlformats.org/drawingml/2006/main">
                  <a:graphicData uri="http://schemas.microsoft.com/office/word/2010/wordprocessingGroup">
                    <wpg:wgp>
                      <wpg:cNvGrpSpPr/>
                      <wpg:grpSpPr>
                        <a:xfrm>
                          <a:off x="0" y="0"/>
                          <a:ext cx="455498" cy="7592"/>
                          <a:chOff x="0" y="0"/>
                          <a:chExt cx="455498" cy="7592"/>
                        </a:xfrm>
                      </wpg:grpSpPr>
                      <wps:wsp>
                        <wps:cNvPr id="2245" name="Shape 2245"/>
                        <wps:cNvSpPr/>
                        <wps:spPr>
                          <a:xfrm>
                            <a:off x="0" y="0"/>
                            <a:ext cx="455498" cy="0"/>
                          </a:xfrm>
                          <a:custGeom>
                            <a:avLst/>
                            <a:gdLst/>
                            <a:ahLst/>
                            <a:cxnLst/>
                            <a:rect l="0" t="0" r="0" b="0"/>
                            <a:pathLst>
                              <a:path w="455498">
                                <a:moveTo>
                                  <a:pt x="0" y="0"/>
                                </a:moveTo>
                                <a:lnTo>
                                  <a:pt x="455498" y="0"/>
                                </a:lnTo>
                              </a:path>
                            </a:pathLst>
                          </a:custGeom>
                          <a:ln w="759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32203" style="width:35.866pt;height:0.5978pt;position:absolute;z-index:46;mso-position-horizontal-relative:text;mso-position-horizontal:absolute;margin-left:3.05176e-05pt;mso-position-vertical-relative:text;margin-top:5.71436pt;" coordsize="4554,75">
                <v:shape id="Shape 2245" style="position:absolute;width:4554;height:0;left:0;top:0;" coordsize="455498,0" path="m0,0l455498,0">
                  <v:stroke weight="0.5978pt" endcap="flat" joinstyle="miter" miterlimit="10" on="true" color="#000000"/>
                  <v:fill on="false" color="#000000" opacity="0"/>
                </v:shape>
              </v:group>
            </w:pict>
          </mc:Fallback>
        </mc:AlternateContent>
      </w:r>
      <w:r>
        <w:t>. 2013. “Star Search: Do Elections Help Nondemocratic Regimes Identify New Leaders?”</w:t>
      </w:r>
    </w:p>
    <w:p w14:paraId="5DBDDC7F" w14:textId="77777777" w:rsidR="000841EC" w:rsidRDefault="00EB1D73" w:rsidP="008E3E8E">
      <w:pPr>
        <w:spacing w:after="140" w:line="260" w:lineRule="auto"/>
        <w:ind w:left="900" w:right="315" w:hanging="900"/>
      </w:pPr>
      <w:r>
        <w:rPr>
          <w:i/>
        </w:rPr>
        <w:t xml:space="preserve">Journal of East Asian Studies </w:t>
      </w:r>
      <w:r>
        <w:t>13 (1): 35–68.</w:t>
      </w:r>
    </w:p>
    <w:p w14:paraId="57C0E9EC" w14:textId="77777777" w:rsidR="000841EC" w:rsidRDefault="00EB1D73" w:rsidP="008E3E8E">
      <w:pPr>
        <w:spacing w:after="132"/>
        <w:ind w:left="900" w:right="101" w:hanging="900"/>
      </w:pPr>
      <w:r>
        <w:t xml:space="preserve">Martinez-Vazquez, Jorge, et al. 2004. </w:t>
      </w:r>
      <w:r>
        <w:rPr>
          <w:i/>
        </w:rPr>
        <w:t xml:space="preserve">Making fiscal decentralization work in Vietnam. </w:t>
      </w:r>
      <w:r>
        <w:t>Technical report. International Center for Public Policy, Andrew Young School of Policy.</w:t>
      </w:r>
    </w:p>
    <w:p w14:paraId="1EDAF142" w14:textId="77777777" w:rsidR="000841EC" w:rsidRDefault="00EB1D73" w:rsidP="008E3E8E">
      <w:pPr>
        <w:spacing w:after="211" w:line="259" w:lineRule="auto"/>
        <w:ind w:left="900" w:right="0" w:hanging="900"/>
      </w:pPr>
      <w:r>
        <w:t>Miller, Michael K. 2015. “Elections, Information, and Policy Responsiveness in Autocratic Regimes.”</w:t>
      </w:r>
    </w:p>
    <w:p w14:paraId="50662161" w14:textId="77777777" w:rsidR="000841EC" w:rsidRDefault="00EB1D73" w:rsidP="008E3E8E">
      <w:pPr>
        <w:spacing w:after="362" w:line="260" w:lineRule="auto"/>
        <w:ind w:left="900" w:right="315" w:hanging="900"/>
      </w:pPr>
      <w:r>
        <w:rPr>
          <w:i/>
        </w:rPr>
        <w:t xml:space="preserve">Comparative Political Studies </w:t>
      </w:r>
      <w:r>
        <w:t>48 (6): 691–727.</w:t>
      </w:r>
    </w:p>
    <w:p w14:paraId="791B6D1D" w14:textId="77777777" w:rsidR="000841EC" w:rsidRDefault="00EB1D73" w:rsidP="008E3E8E">
      <w:pPr>
        <w:spacing w:after="186" w:line="260" w:lineRule="auto"/>
        <w:ind w:left="900" w:right="315" w:hanging="900"/>
      </w:pPr>
      <w:proofErr w:type="spellStart"/>
      <w:r>
        <w:t>Morgenbesser</w:t>
      </w:r>
      <w:proofErr w:type="spellEnd"/>
      <w:r>
        <w:t xml:space="preserve">, Lee. 2016. </w:t>
      </w:r>
      <w:proofErr w:type="gramStart"/>
      <w:r>
        <w:rPr>
          <w:i/>
        </w:rPr>
        <w:t>Behind</w:t>
      </w:r>
      <w:proofErr w:type="gramEnd"/>
      <w:r>
        <w:rPr>
          <w:i/>
        </w:rPr>
        <w:t xml:space="preserve"> the façade: Elections under authoritarianism in Southeast Asia.</w:t>
      </w:r>
    </w:p>
    <w:p w14:paraId="2C35DA70" w14:textId="77777777" w:rsidR="000841EC" w:rsidRDefault="00EB1D73" w:rsidP="008E3E8E">
      <w:pPr>
        <w:spacing w:after="355" w:line="259" w:lineRule="auto"/>
        <w:ind w:left="900" w:right="101" w:hanging="900"/>
      </w:pPr>
      <w:r>
        <w:t>SUNY Press.</w:t>
      </w:r>
    </w:p>
    <w:p w14:paraId="2909B98E" w14:textId="77777777" w:rsidR="000841EC" w:rsidRDefault="00EB1D73" w:rsidP="008E3E8E">
      <w:pPr>
        <w:spacing w:after="218" w:line="259" w:lineRule="auto"/>
        <w:ind w:left="900" w:right="101" w:hanging="900"/>
      </w:pPr>
      <w:proofErr w:type="spellStart"/>
      <w:r>
        <w:t>Myagkov</w:t>
      </w:r>
      <w:proofErr w:type="spellEnd"/>
      <w:r>
        <w:t xml:space="preserve">, Mikhail, Peter C </w:t>
      </w:r>
      <w:proofErr w:type="spellStart"/>
      <w:r>
        <w:t>Ordeshook</w:t>
      </w:r>
      <w:proofErr w:type="spellEnd"/>
      <w:r>
        <w:t xml:space="preserve">, and Dimitri </w:t>
      </w:r>
      <w:proofErr w:type="spellStart"/>
      <w:r>
        <w:t>Shakin</w:t>
      </w:r>
      <w:proofErr w:type="spellEnd"/>
      <w:r>
        <w:t xml:space="preserve">. 2009. </w:t>
      </w:r>
      <w:r>
        <w:rPr>
          <w:i/>
        </w:rPr>
        <w:t>The Forensics of Election</w:t>
      </w:r>
    </w:p>
    <w:p w14:paraId="75203F45" w14:textId="77777777" w:rsidR="000841EC" w:rsidRDefault="00EB1D73" w:rsidP="008E3E8E">
      <w:pPr>
        <w:spacing w:after="363" w:line="259" w:lineRule="auto"/>
        <w:ind w:left="900" w:right="101" w:hanging="900"/>
      </w:pPr>
      <w:r>
        <w:rPr>
          <w:i/>
        </w:rPr>
        <w:t xml:space="preserve">Fraud: Russia and Ukraine. </w:t>
      </w:r>
      <w:r>
        <w:t>Cambridge University Press.</w:t>
      </w:r>
    </w:p>
    <w:p w14:paraId="71282D3B" w14:textId="77777777" w:rsidR="000841EC" w:rsidRDefault="00EB1D73" w:rsidP="008E3E8E">
      <w:pPr>
        <w:spacing w:after="189" w:line="259" w:lineRule="auto"/>
        <w:ind w:left="900" w:right="101" w:hanging="900"/>
      </w:pPr>
      <w:r>
        <w:t xml:space="preserve">Norris, Pippa, and Max </w:t>
      </w:r>
      <w:proofErr w:type="spellStart"/>
      <w:r>
        <w:t>Grömping</w:t>
      </w:r>
      <w:proofErr w:type="spellEnd"/>
      <w:r>
        <w:t xml:space="preserve">. 2019. </w:t>
      </w:r>
      <w:r>
        <w:rPr>
          <w:i/>
        </w:rPr>
        <w:t xml:space="preserve">Perceptions of Electoral Integrity, (PEI-7.0). </w:t>
      </w:r>
      <w:r>
        <w:t>Version V2.</w:t>
      </w:r>
    </w:p>
    <w:p w14:paraId="2D5C1151" w14:textId="77777777" w:rsidR="000841EC" w:rsidRDefault="00B12D4A" w:rsidP="008E3E8E">
      <w:pPr>
        <w:spacing w:after="360" w:line="266" w:lineRule="auto"/>
        <w:ind w:left="900" w:right="0" w:hanging="900"/>
      </w:pPr>
      <w:hyperlink r:id="rId27">
        <w:r w:rsidR="00EB1D73">
          <w:rPr>
            <w:color w:val="009ED5"/>
          </w:rPr>
          <w:t>https://doi.org/10.7910/DVN/PDYRWL</w:t>
        </w:r>
      </w:hyperlink>
      <w:r w:rsidR="00EB1D73">
        <w:t>.</w:t>
      </w:r>
    </w:p>
    <w:p w14:paraId="40112505" w14:textId="77777777" w:rsidR="000841EC" w:rsidRDefault="00EB1D73" w:rsidP="008E3E8E">
      <w:pPr>
        <w:spacing w:after="166"/>
        <w:ind w:left="900" w:right="185" w:hanging="900"/>
      </w:pPr>
      <w:proofErr w:type="spellStart"/>
      <w:r>
        <w:lastRenderedPageBreak/>
        <w:t>Ortmann</w:t>
      </w:r>
      <w:proofErr w:type="spellEnd"/>
      <w:r>
        <w:t xml:space="preserve">, Stephan. 2011. “Singapore: Authoritarian but newly competitive.” </w:t>
      </w:r>
      <w:r>
        <w:rPr>
          <w:i/>
        </w:rPr>
        <w:t xml:space="preserve">Journal of Democracy </w:t>
      </w:r>
      <w:r>
        <w:t>22 (4): 153–164.</w:t>
      </w:r>
    </w:p>
    <w:p w14:paraId="6CC60D6D" w14:textId="77777777" w:rsidR="000841EC" w:rsidRDefault="00EB1D73" w:rsidP="008E3E8E">
      <w:pPr>
        <w:spacing w:after="186" w:line="259" w:lineRule="auto"/>
        <w:ind w:left="900" w:right="101" w:hanging="900"/>
      </w:pPr>
      <w:proofErr w:type="spellStart"/>
      <w:r>
        <w:t>Rozenas</w:t>
      </w:r>
      <w:proofErr w:type="spellEnd"/>
      <w:r>
        <w:t xml:space="preserve">, </w:t>
      </w:r>
      <w:proofErr w:type="spellStart"/>
      <w:r>
        <w:t>Arturas</w:t>
      </w:r>
      <w:proofErr w:type="spellEnd"/>
      <w:r>
        <w:t xml:space="preserve">. 2016. “Office insecurity and electoral manipulation.” </w:t>
      </w:r>
      <w:r>
        <w:rPr>
          <w:i/>
        </w:rPr>
        <w:t>The Journal of Politics</w:t>
      </w:r>
    </w:p>
    <w:p w14:paraId="04FDFBEC" w14:textId="77777777" w:rsidR="000841EC" w:rsidRDefault="00EB1D73" w:rsidP="008E3E8E">
      <w:pPr>
        <w:spacing w:after="323" w:line="259" w:lineRule="auto"/>
        <w:ind w:left="900" w:right="101" w:hanging="900"/>
      </w:pPr>
      <w:proofErr w:type="gramStart"/>
      <w:r>
        <w:t>78</w:t>
      </w:r>
      <w:proofErr w:type="gramEnd"/>
      <w:r>
        <w:t xml:space="preserve"> (1): 232–248.</w:t>
      </w:r>
    </w:p>
    <w:p w14:paraId="1EB640D0" w14:textId="77777777" w:rsidR="000841EC" w:rsidRDefault="00EB1D73" w:rsidP="008E3E8E">
      <w:pPr>
        <w:spacing w:after="168"/>
        <w:ind w:left="900" w:right="230" w:hanging="900"/>
      </w:pPr>
      <w:proofErr w:type="spellStart"/>
      <w:r>
        <w:t>Rundlett</w:t>
      </w:r>
      <w:proofErr w:type="spellEnd"/>
      <w:r>
        <w:t xml:space="preserve">, </w:t>
      </w:r>
      <w:proofErr w:type="spellStart"/>
      <w:r>
        <w:t>Ashlea</w:t>
      </w:r>
      <w:proofErr w:type="spellEnd"/>
      <w:r>
        <w:t xml:space="preserve">, and Milan W </w:t>
      </w:r>
      <w:proofErr w:type="spellStart"/>
      <w:r>
        <w:t>Svolik</w:t>
      </w:r>
      <w:proofErr w:type="spellEnd"/>
      <w:r>
        <w:t xml:space="preserve">. 2016. “Deliver the Vote! </w:t>
      </w:r>
      <w:proofErr w:type="spellStart"/>
      <w:r>
        <w:t>Micromotives</w:t>
      </w:r>
      <w:proofErr w:type="spellEnd"/>
      <w:r>
        <w:t xml:space="preserve"> and </w:t>
      </w:r>
      <w:proofErr w:type="spellStart"/>
      <w:r>
        <w:t>Macrobehavior</w:t>
      </w:r>
      <w:proofErr w:type="spellEnd"/>
      <w:r>
        <w:t xml:space="preserve"> in Electoral Fraud.” </w:t>
      </w:r>
      <w:r>
        <w:rPr>
          <w:i/>
        </w:rPr>
        <w:t xml:space="preserve">American Political Science Review </w:t>
      </w:r>
      <w:r>
        <w:t>110 (1): 180–197.</w:t>
      </w:r>
    </w:p>
    <w:p w14:paraId="50E12841" w14:textId="77777777" w:rsidR="000841EC" w:rsidRDefault="00EB1D73" w:rsidP="008E3E8E">
      <w:pPr>
        <w:spacing w:after="140" w:line="449" w:lineRule="auto"/>
        <w:ind w:left="900" w:right="315" w:hanging="900"/>
      </w:pPr>
      <w:proofErr w:type="spellStart"/>
      <w:r>
        <w:t>Simpser</w:t>
      </w:r>
      <w:proofErr w:type="spellEnd"/>
      <w:r>
        <w:t xml:space="preserve">, Alberto. 2013. </w:t>
      </w:r>
      <w:r>
        <w:rPr>
          <w:i/>
        </w:rPr>
        <w:t xml:space="preserve">Why Governments and Parties Manipulate Elections: Theory, Practice, and Implications. </w:t>
      </w:r>
      <w:r>
        <w:t>Cambridge University Press.</w:t>
      </w:r>
    </w:p>
    <w:p w14:paraId="68D22465" w14:textId="77777777" w:rsidR="000841EC" w:rsidRDefault="00EB1D73" w:rsidP="008E3E8E">
      <w:pPr>
        <w:spacing w:after="363" w:line="259" w:lineRule="auto"/>
        <w:ind w:left="900" w:right="101" w:hanging="900"/>
      </w:pPr>
      <w:proofErr w:type="spellStart"/>
      <w:r>
        <w:t>Svolik</w:t>
      </w:r>
      <w:proofErr w:type="spellEnd"/>
      <w:r>
        <w:t xml:space="preserve">, Milan W. 2012. </w:t>
      </w:r>
      <w:r>
        <w:rPr>
          <w:i/>
        </w:rPr>
        <w:t xml:space="preserve">The Politics of Authoritarian Rule. </w:t>
      </w:r>
      <w:r>
        <w:t>Cambridge University Press.</w:t>
      </w:r>
    </w:p>
    <w:p w14:paraId="60CB2E46" w14:textId="77777777" w:rsidR="000841EC" w:rsidRDefault="00EB1D73" w:rsidP="008E3E8E">
      <w:pPr>
        <w:spacing w:after="362" w:line="259" w:lineRule="auto"/>
        <w:ind w:left="900" w:right="101" w:hanging="900"/>
      </w:pPr>
      <w:r>
        <w:t xml:space="preserve">Tan, </w:t>
      </w:r>
      <w:proofErr w:type="spellStart"/>
      <w:r>
        <w:t>Netina</w:t>
      </w:r>
      <w:proofErr w:type="spellEnd"/>
      <w:r>
        <w:t xml:space="preserve">. 2013. “Manipulating electoral laws in Singapore.” </w:t>
      </w:r>
      <w:r>
        <w:rPr>
          <w:i/>
        </w:rPr>
        <w:t xml:space="preserve">Electoral Studies </w:t>
      </w:r>
      <w:r>
        <w:t>32 (4): 632–643.</w:t>
      </w:r>
    </w:p>
    <w:p w14:paraId="6DBB2FBC" w14:textId="77777777" w:rsidR="000841EC" w:rsidRDefault="00EB1D73" w:rsidP="008E3E8E">
      <w:pPr>
        <w:ind w:left="900" w:right="101" w:hanging="900"/>
      </w:pPr>
      <w:r>
        <w:t xml:space="preserve">Thayer, Carlyle A. 2014. “The apparatus of authoritarian rule in Vietnam.” In </w:t>
      </w:r>
      <w:r>
        <w:rPr>
          <w:i/>
        </w:rPr>
        <w:t xml:space="preserve">Politics in Contemporary Vietnam, </w:t>
      </w:r>
      <w:r>
        <w:t>135–161. Springer.</w:t>
      </w:r>
    </w:p>
    <w:p w14:paraId="41232640" w14:textId="77777777" w:rsidR="000841EC" w:rsidRDefault="00EB1D73" w:rsidP="008E3E8E">
      <w:pPr>
        <w:spacing w:after="219" w:line="260" w:lineRule="auto"/>
        <w:ind w:left="900" w:right="315" w:hanging="900"/>
      </w:pPr>
      <w:proofErr w:type="gramStart"/>
      <w:r>
        <w:t>Vo</w:t>
      </w:r>
      <w:proofErr w:type="gramEnd"/>
      <w:r>
        <w:t xml:space="preserve"> Hai. 2016. </w:t>
      </w:r>
      <w:r>
        <w:rPr>
          <w:i/>
        </w:rPr>
        <w:t xml:space="preserve">Ha </w:t>
      </w:r>
      <w:proofErr w:type="spellStart"/>
      <w:r>
        <w:rPr>
          <w:i/>
        </w:rPr>
        <w:t>Noi</w:t>
      </w:r>
      <w:proofErr w:type="spellEnd"/>
      <w:r>
        <w:rPr>
          <w:i/>
        </w:rPr>
        <w:t xml:space="preserve"> De </w:t>
      </w:r>
      <w:proofErr w:type="spellStart"/>
      <w:r>
        <w:rPr>
          <w:i/>
        </w:rPr>
        <w:t>Nghi</w:t>
      </w:r>
      <w:proofErr w:type="spellEnd"/>
      <w:r>
        <w:rPr>
          <w:i/>
        </w:rPr>
        <w:t xml:space="preserve"> </w:t>
      </w:r>
      <w:proofErr w:type="spellStart"/>
      <w:r>
        <w:rPr>
          <w:i/>
        </w:rPr>
        <w:t>Giam</w:t>
      </w:r>
      <w:proofErr w:type="spellEnd"/>
      <w:r>
        <w:rPr>
          <w:i/>
        </w:rPr>
        <w:t xml:space="preserve"> Ung </w:t>
      </w:r>
      <w:proofErr w:type="spellStart"/>
      <w:r>
        <w:rPr>
          <w:i/>
        </w:rPr>
        <w:t>Vien</w:t>
      </w:r>
      <w:proofErr w:type="spellEnd"/>
      <w:r>
        <w:rPr>
          <w:i/>
        </w:rPr>
        <w:t xml:space="preserve"> Dai </w:t>
      </w:r>
      <w:proofErr w:type="spellStart"/>
      <w:r>
        <w:rPr>
          <w:i/>
        </w:rPr>
        <w:t>Bieu</w:t>
      </w:r>
      <w:proofErr w:type="spellEnd"/>
      <w:r>
        <w:rPr>
          <w:i/>
        </w:rPr>
        <w:t xml:space="preserve"> </w:t>
      </w:r>
      <w:proofErr w:type="spellStart"/>
      <w:r>
        <w:rPr>
          <w:i/>
        </w:rPr>
        <w:t>Quoc</w:t>
      </w:r>
      <w:proofErr w:type="spellEnd"/>
      <w:r>
        <w:rPr>
          <w:i/>
        </w:rPr>
        <w:t xml:space="preserve"> Hoi </w:t>
      </w:r>
      <w:proofErr w:type="spellStart"/>
      <w:r>
        <w:rPr>
          <w:i/>
        </w:rPr>
        <w:t>Tu</w:t>
      </w:r>
      <w:proofErr w:type="spellEnd"/>
      <w:r>
        <w:rPr>
          <w:i/>
        </w:rPr>
        <w:t xml:space="preserve"> </w:t>
      </w:r>
      <w:proofErr w:type="spellStart"/>
      <w:r>
        <w:rPr>
          <w:i/>
        </w:rPr>
        <w:t>Trung</w:t>
      </w:r>
      <w:proofErr w:type="spellEnd"/>
      <w:r>
        <w:rPr>
          <w:i/>
        </w:rPr>
        <w:t xml:space="preserve"> </w:t>
      </w:r>
      <w:proofErr w:type="spellStart"/>
      <w:r>
        <w:rPr>
          <w:i/>
        </w:rPr>
        <w:t>Uong</w:t>
      </w:r>
      <w:proofErr w:type="spellEnd"/>
      <w:r>
        <w:rPr>
          <w:i/>
        </w:rPr>
        <w:t xml:space="preserve"> [Hanoi Re-</w:t>
      </w:r>
    </w:p>
    <w:p w14:paraId="7C7F2EE7" w14:textId="77777777" w:rsidR="000841EC" w:rsidRDefault="00EB1D73" w:rsidP="008E3E8E">
      <w:pPr>
        <w:spacing w:after="157" w:line="441" w:lineRule="auto"/>
        <w:ind w:left="900" w:right="0" w:hanging="900"/>
      </w:pPr>
      <w:proofErr w:type="gramStart"/>
      <w:r>
        <w:rPr>
          <w:i/>
        </w:rPr>
        <w:t>quests</w:t>
      </w:r>
      <w:proofErr w:type="gramEnd"/>
      <w:r>
        <w:rPr>
          <w:i/>
        </w:rPr>
        <w:t xml:space="preserve"> Fewer Centrally-nominated Candidates]. </w:t>
      </w:r>
      <w:r>
        <w:t xml:space="preserve">Vietnam Express. [Online; posted 17-February2016]. </w:t>
      </w:r>
      <w:hyperlink r:id="rId28">
        <w:r>
          <w:rPr>
            <w:color w:val="009ED5"/>
          </w:rPr>
          <w:t>http://vnexpress.net/tin-tuc/thoi-su/ha-noi-de-nghi-giam-ung</w:t>
        </w:r>
      </w:hyperlink>
      <w:hyperlink r:id="rId29">
        <w:r>
          <w:rPr>
            <w:color w:val="009ED5"/>
          </w:rPr>
          <w:t>vien-dai-bieu-quoc-hoi-tu-trung-uong-3356184.html</w:t>
        </w:r>
      </w:hyperlink>
      <w:r>
        <w:t>.</w:t>
      </w:r>
    </w:p>
    <w:p w14:paraId="363742F6" w14:textId="77777777" w:rsidR="000841EC" w:rsidRDefault="00EB1D73" w:rsidP="008E3E8E">
      <w:pPr>
        <w:spacing w:after="331" w:line="259" w:lineRule="auto"/>
        <w:ind w:left="900" w:right="101" w:hanging="900"/>
      </w:pPr>
      <w:proofErr w:type="spellStart"/>
      <w:r>
        <w:t>Wintrobe</w:t>
      </w:r>
      <w:proofErr w:type="spellEnd"/>
      <w:r>
        <w:t xml:space="preserve">, Ronald. 2000. </w:t>
      </w:r>
      <w:r>
        <w:rPr>
          <w:i/>
        </w:rPr>
        <w:t xml:space="preserve">The Political Economy of Dictatorship. </w:t>
      </w:r>
      <w:r>
        <w:t>Cambridge University Press.</w:t>
      </w:r>
    </w:p>
    <w:p w14:paraId="0110B8B4" w14:textId="77777777" w:rsidR="000841EC" w:rsidRDefault="00EB1D73" w:rsidP="008E3E8E">
      <w:pPr>
        <w:spacing w:after="211" w:line="259" w:lineRule="auto"/>
        <w:ind w:left="900" w:right="101" w:hanging="900"/>
      </w:pPr>
      <w:r>
        <w:t xml:space="preserve">Xu, </w:t>
      </w:r>
      <w:proofErr w:type="spellStart"/>
      <w:r>
        <w:t>Yiqing</w:t>
      </w:r>
      <w:proofErr w:type="spellEnd"/>
      <w:r>
        <w:t>. 2017. “Generalized Synthetic Control Method: Causal Inference with Interactive</w:t>
      </w:r>
    </w:p>
    <w:p w14:paraId="798A82FD" w14:textId="77777777" w:rsidR="000841EC" w:rsidRDefault="00EB1D73" w:rsidP="008E3E8E">
      <w:pPr>
        <w:spacing w:line="259" w:lineRule="auto"/>
        <w:ind w:left="900" w:right="101" w:hanging="900"/>
      </w:pPr>
      <w:r>
        <w:t xml:space="preserve">Fixed Effects Models.” </w:t>
      </w:r>
      <w:r>
        <w:rPr>
          <w:i/>
        </w:rPr>
        <w:t xml:space="preserve">Political Analysis </w:t>
      </w:r>
      <w:r>
        <w:t>25 (1): 57–76.</w:t>
      </w:r>
    </w:p>
    <w:sectPr w:rsidR="000841EC">
      <w:footerReference w:type="even" r:id="rId30"/>
      <w:footerReference w:type="default" r:id="rId31"/>
      <w:footerReference w:type="first" r:id="rId32"/>
      <w:pgSz w:w="12240" w:h="15840"/>
      <w:pgMar w:top="1424" w:right="1061" w:bottom="1407" w:left="1440" w:header="720" w:footer="79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nh Trinh" w:date="2021-02-11T18:25:00Z" w:initials="MT">
    <w:p w14:paraId="3FC86C09" w14:textId="31BA73A4" w:rsidR="00B12D4A" w:rsidRDefault="00B12D4A">
      <w:pPr>
        <w:pStyle w:val="CommentText"/>
      </w:pPr>
      <w:r>
        <w:rPr>
          <w:rStyle w:val="CommentReference"/>
        </w:rPr>
        <w:annotationRef/>
      </w:r>
      <w:r>
        <w:t xml:space="preserve">I notice that you fixed all of my sentences that use </w:t>
      </w:r>
      <w:proofErr w:type="gramStart"/>
      <w:r>
        <w:t>the  S</w:t>
      </w:r>
      <w:proofErr w:type="gramEnd"/>
      <w:r>
        <w:t xml:space="preserve"> – V – O, and/but V – O structure by adding a pronoun as the subject for the second clause. Is this a strictly grammatical rule or more of a stylistic choice? I have often used this structure because somehow it sounds more emphatic with the implied repetition of the subject in the second clause.</w:t>
      </w:r>
    </w:p>
  </w:comment>
  <w:comment w:id="1" w:author="Hannah Martin Lawrenz" w:date="2021-02-12T08:09:00Z" w:initials="HML">
    <w:p w14:paraId="2E69FD43" w14:textId="77777777" w:rsidR="00B12D4A" w:rsidRDefault="00B12D4A">
      <w:pPr>
        <w:pStyle w:val="CommentText"/>
      </w:pPr>
      <w:r>
        <w:rPr>
          <w:rStyle w:val="CommentReference"/>
        </w:rPr>
        <w:annotationRef/>
      </w:r>
      <w:r>
        <w:t xml:space="preserve">The change (i.e., adding a subject in the second </w:t>
      </w:r>
      <w:proofErr w:type="spellStart"/>
      <w:r>
        <w:t>ind</w:t>
      </w:r>
      <w:proofErr w:type="spellEnd"/>
      <w:r>
        <w:t xml:space="preserve"> clause) is grammatical. The structure is as follows: </w:t>
      </w:r>
    </w:p>
    <w:p w14:paraId="4CE6C7C1" w14:textId="77777777" w:rsidR="00B12D4A" w:rsidRDefault="00B12D4A">
      <w:pPr>
        <w:pStyle w:val="CommentText"/>
      </w:pPr>
    </w:p>
    <w:p w14:paraId="38343821" w14:textId="77777777" w:rsidR="00B12D4A" w:rsidRDefault="00B12D4A" w:rsidP="003566DD">
      <w:pPr>
        <w:pStyle w:val="CommentText"/>
      </w:pPr>
      <w:r>
        <w:t xml:space="preserve">S </w:t>
      </w:r>
      <w:r>
        <w:softHyphen/>
        <w:t xml:space="preserve">– V </w:t>
      </w:r>
      <w:r>
        <w:softHyphen/>
        <w:t xml:space="preserve">&amp; V (would have to remove comma) </w:t>
      </w:r>
    </w:p>
    <w:p w14:paraId="0965817A" w14:textId="77777777" w:rsidR="00B12D4A" w:rsidRDefault="00B12D4A" w:rsidP="003566DD">
      <w:pPr>
        <w:pStyle w:val="CommentText"/>
      </w:pPr>
    </w:p>
    <w:p w14:paraId="4E629FE3" w14:textId="77777777" w:rsidR="00B12D4A" w:rsidRDefault="00B12D4A" w:rsidP="003566DD">
      <w:pPr>
        <w:pStyle w:val="CommentText"/>
      </w:pPr>
      <w:r>
        <w:t xml:space="preserve">Hence my change </w:t>
      </w:r>
    </w:p>
    <w:p w14:paraId="6B582558" w14:textId="77777777" w:rsidR="00B12D4A" w:rsidRDefault="00B12D4A" w:rsidP="003566DD">
      <w:pPr>
        <w:pStyle w:val="CommentText"/>
      </w:pPr>
    </w:p>
    <w:p w14:paraId="0CB70A02" w14:textId="10A4C644" w:rsidR="00B12D4A" w:rsidRDefault="00B12D4A" w:rsidP="003566DD">
      <w:pPr>
        <w:pStyle w:val="CommentText"/>
      </w:pPr>
      <w:r>
        <w:t xml:space="preserve">S </w:t>
      </w:r>
      <w:r>
        <w:softHyphen/>
        <w:t xml:space="preserve">– V </w:t>
      </w:r>
      <w:r>
        <w:softHyphen/>
        <w:t xml:space="preserve">– </w:t>
      </w:r>
      <w:r>
        <w:softHyphen/>
        <w:t xml:space="preserve">O, and/but S </w:t>
      </w:r>
      <w:r>
        <w:softHyphen/>
        <w:t xml:space="preserve">– V </w:t>
      </w:r>
      <w:r>
        <w:softHyphen/>
        <w:t>– O</w:t>
      </w:r>
    </w:p>
  </w:comment>
  <w:comment w:id="7" w:author="Minh Trinh" w:date="2021-02-11T18:30:00Z" w:initials="MT">
    <w:p w14:paraId="2CE589E4" w14:textId="5FAE3AF9" w:rsidR="00B12D4A" w:rsidRDefault="00B12D4A">
      <w:pPr>
        <w:pStyle w:val="CommentText"/>
      </w:pPr>
      <w:r>
        <w:rPr>
          <w:rStyle w:val="CommentReference"/>
        </w:rPr>
        <w:annotationRef/>
      </w:r>
      <w:r>
        <w:t>I need to cut this paragraph down by just about two words</w:t>
      </w:r>
    </w:p>
  </w:comment>
  <w:comment w:id="8" w:author="Hannah Martin Lawrenz" w:date="2021-02-12T07:46:00Z" w:initials="HML">
    <w:p w14:paraId="5D06AAD2" w14:textId="52AADF6C" w:rsidR="00B12D4A" w:rsidRDefault="00B12D4A">
      <w:pPr>
        <w:pStyle w:val="CommentText"/>
      </w:pPr>
      <w:r>
        <w:rPr>
          <w:rStyle w:val="CommentReference"/>
        </w:rPr>
        <w:annotationRef/>
      </w:r>
      <w:r>
        <w:t>Done—cut by about 4.</w:t>
      </w:r>
    </w:p>
  </w:comment>
  <w:comment w:id="23" w:author="Minh Trinh" w:date="2021-02-11T18:31:00Z" w:initials="MT">
    <w:p w14:paraId="0F4B56A6" w14:textId="6B86ED0C" w:rsidR="00B12D4A" w:rsidRDefault="00B12D4A">
      <w:pPr>
        <w:pStyle w:val="CommentText"/>
      </w:pPr>
      <w:r>
        <w:rPr>
          <w:rStyle w:val="CommentReference"/>
        </w:rPr>
        <w:annotationRef/>
      </w:r>
      <w:r>
        <w:t>I need to cut this paragraph down by about three words or 20-25 characters</w:t>
      </w:r>
    </w:p>
  </w:comment>
  <w:comment w:id="24" w:author="Hannah Martin Lawrenz" w:date="2021-02-12T07:52:00Z" w:initials="HML">
    <w:p w14:paraId="17F54EB1" w14:textId="3AFC8DE5" w:rsidR="00B12D4A" w:rsidRDefault="00B12D4A">
      <w:pPr>
        <w:pStyle w:val="CommentText"/>
      </w:pPr>
      <w:r>
        <w:rPr>
          <w:rStyle w:val="CommentReference"/>
        </w:rPr>
        <w:annotationRef/>
      </w:r>
      <w:r>
        <w:t xml:space="preserve">Done </w:t>
      </w:r>
      <w:r>
        <w:sym w:font="Wingdings" w:char="F04A"/>
      </w:r>
      <w:r>
        <w:t xml:space="preserve"> </w:t>
      </w:r>
    </w:p>
  </w:comment>
  <w:comment w:id="36" w:author="Minh Trinh" w:date="2021-02-11T14:41:00Z" w:initials="MT">
    <w:p w14:paraId="19A2524E" w14:textId="37806445" w:rsidR="00B12D4A" w:rsidRDefault="00B12D4A">
      <w:pPr>
        <w:pStyle w:val="CommentText"/>
      </w:pPr>
      <w:r>
        <w:rPr>
          <w:rStyle w:val="CommentReference"/>
        </w:rPr>
        <w:annotationRef/>
      </w:r>
      <w:proofErr w:type="gramStart"/>
      <w:r>
        <w:rPr>
          <w:rStyle w:val="CommentReference"/>
        </w:rPr>
        <w:t>and</w:t>
      </w:r>
      <w:proofErr w:type="gramEnd"/>
      <w:r>
        <w:t xml:space="preserve"> demonstrate? Since it’s “I” here that demonstrates not the “defeats”</w:t>
      </w:r>
    </w:p>
  </w:comment>
  <w:comment w:id="37" w:author="Hannah Martin Lawrenz" w:date="2021-02-12T07:48:00Z" w:initials="HML">
    <w:p w14:paraId="796338C6" w14:textId="017D6C65" w:rsidR="00B12D4A" w:rsidRDefault="00B12D4A">
      <w:pPr>
        <w:pStyle w:val="CommentText"/>
      </w:pPr>
      <w:r>
        <w:rPr>
          <w:rStyle w:val="CommentReference"/>
        </w:rPr>
        <w:annotationRef/>
      </w:r>
      <w:r>
        <w:t>Yes, “I” is the actor for demonstrating. I varied the sentence structure due to the frequent use of compound constructions (e.g., propose and find [sentence 2], needs and uses [sentence 3], saw and spent/identify and punish [sentence 5].</w:t>
      </w:r>
    </w:p>
  </w:comment>
  <w:comment w:id="46" w:author="Minh Trinh" w:date="2021-02-11T18:32:00Z" w:initials="MT">
    <w:p w14:paraId="56115DB3" w14:textId="1853805F" w:rsidR="00B12D4A" w:rsidRDefault="00B12D4A">
      <w:pPr>
        <w:pStyle w:val="CommentText"/>
      </w:pPr>
      <w:r>
        <w:rPr>
          <w:rStyle w:val="CommentReference"/>
        </w:rPr>
        <w:annotationRef/>
      </w:r>
      <w:r>
        <w:t>This paper also needs to cut down by just one or two words</w:t>
      </w:r>
    </w:p>
  </w:comment>
  <w:comment w:id="47" w:author="Hannah Martin Lawrenz" w:date="2021-02-12T07:51:00Z" w:initials="HML">
    <w:p w14:paraId="64F2D77E" w14:textId="0849E6B1" w:rsidR="00B12D4A" w:rsidRDefault="00B12D4A">
      <w:pPr>
        <w:pStyle w:val="CommentText"/>
      </w:pPr>
      <w:r>
        <w:rPr>
          <w:rStyle w:val="CommentReference"/>
        </w:rPr>
        <w:annotationRef/>
      </w:r>
      <w:r>
        <w:t>Paragraph? Yes, done!</w:t>
      </w:r>
    </w:p>
  </w:comment>
  <w:comment w:id="48" w:author="Hannah Martin Lawrenz" w:date="2021-02-09T14:08:00Z" w:initials="HML">
    <w:p w14:paraId="12DC973B" w14:textId="33C9D8B2" w:rsidR="00B12D4A" w:rsidRDefault="00B12D4A">
      <w:pPr>
        <w:pStyle w:val="CommentText"/>
      </w:pPr>
      <w:r>
        <w:rPr>
          <w:rStyle w:val="CommentReference"/>
        </w:rPr>
        <w:annotationRef/>
      </w:r>
      <w:r>
        <w:t xml:space="preserve">No spaces on either side of </w:t>
      </w:r>
      <w:proofErr w:type="spellStart"/>
      <w:r>
        <w:t>em</w:t>
      </w:r>
      <w:proofErr w:type="spellEnd"/>
      <w:r>
        <w:t xml:space="preserve"> dashes, per Chicago: </w:t>
      </w:r>
      <w:hyperlink r:id="rId1" w:history="1">
        <w:r w:rsidRPr="00276F7C">
          <w:rPr>
            <w:rStyle w:val="Hyperlink"/>
          </w:rPr>
          <w:t>https://www.chicagomanualofstyle.org/qanda/data/faq/topics/HyphensEnDashesEmDashes/faq0108.html</w:t>
        </w:r>
      </w:hyperlink>
      <w:r>
        <w:t xml:space="preserve"> </w:t>
      </w:r>
    </w:p>
  </w:comment>
  <w:comment w:id="89" w:author="Minh Trinh" w:date="2021-02-11T18:33:00Z" w:initials="MT">
    <w:p w14:paraId="4CA78B63" w14:textId="5DB2D389" w:rsidR="00B12D4A" w:rsidRDefault="00B12D4A">
      <w:pPr>
        <w:pStyle w:val="CommentText"/>
      </w:pPr>
      <w:r>
        <w:rPr>
          <w:rStyle w:val="CommentReference"/>
        </w:rPr>
        <w:annotationRef/>
      </w:r>
      <w:r>
        <w:t>This paragraph also needs to be cut down by one or two words. Currently “phenomenon” is spilled on to a new line</w:t>
      </w:r>
    </w:p>
  </w:comment>
  <w:comment w:id="90" w:author="Hannah Martin Lawrenz" w:date="2021-02-12T07:53:00Z" w:initials="HML">
    <w:p w14:paraId="534CCDC0" w14:textId="114F8B97" w:rsidR="00B12D4A" w:rsidRDefault="00B12D4A">
      <w:pPr>
        <w:pStyle w:val="CommentText"/>
      </w:pPr>
      <w:r>
        <w:rPr>
          <w:rStyle w:val="CommentReference"/>
        </w:rPr>
        <w:annotationRef/>
      </w:r>
      <w:r>
        <w:t xml:space="preserve">Done </w:t>
      </w:r>
      <w:r>
        <w:sym w:font="Wingdings" w:char="F04A"/>
      </w:r>
    </w:p>
  </w:comment>
  <w:comment w:id="96" w:author="Minh Trinh" w:date="2021-02-08T17:16:00Z" w:initials="MT">
    <w:p w14:paraId="6401C52C" w14:textId="77777777" w:rsidR="00B12D4A" w:rsidRDefault="00B12D4A">
      <w:pPr>
        <w:pStyle w:val="CommentText"/>
      </w:pPr>
      <w:r>
        <w:rPr>
          <w:rStyle w:val="CommentReference"/>
        </w:rPr>
        <w:annotationRef/>
      </w:r>
      <w:r>
        <w:t>R2 comments “more specificity on why different types of information cannot coexist, perhaps with examples, would make the theoretical contribution stronger.”</w:t>
      </w:r>
      <w:r>
        <w:br/>
      </w:r>
      <w:r>
        <w:br/>
        <w:t>This and the next 6 paragraphs deal with this comment. Do you think they are specific enough?</w:t>
      </w:r>
      <w:r>
        <w:br/>
      </w:r>
    </w:p>
  </w:comment>
  <w:comment w:id="97" w:author="Hannah Martin Lawrenz" w:date="2021-02-11T13:56:00Z" w:initials="HML">
    <w:p w14:paraId="15F160DF" w14:textId="1B94A8B6" w:rsidR="00B12D4A" w:rsidRDefault="00B12D4A">
      <w:pPr>
        <w:pStyle w:val="CommentText"/>
      </w:pPr>
      <w:r>
        <w:rPr>
          <w:rStyle w:val="CommentReference"/>
        </w:rPr>
        <w:annotationRef/>
      </w:r>
      <w:r>
        <w:t>Generally yes—please see comment on following page for one area of additional detail.</w:t>
      </w:r>
    </w:p>
  </w:comment>
  <w:comment w:id="104" w:author="Minh Trinh" w:date="2021-02-11T18:33:00Z" w:initials="MT">
    <w:p w14:paraId="7F077665" w14:textId="0CF089BA" w:rsidR="00B12D4A" w:rsidRDefault="00B12D4A">
      <w:pPr>
        <w:pStyle w:val="CommentText"/>
      </w:pPr>
      <w:r>
        <w:rPr>
          <w:rStyle w:val="CommentReference"/>
        </w:rPr>
        <w:annotationRef/>
      </w:r>
      <w:r>
        <w:t>This paragraph also needs to be cut down by about two words. Currently “entire country” is spilled on to the new line</w:t>
      </w:r>
    </w:p>
  </w:comment>
  <w:comment w:id="105" w:author="Hannah Martin Lawrenz" w:date="2021-02-12T07:54:00Z" w:initials="HML">
    <w:p w14:paraId="04EA63D3" w14:textId="17F9A8F9" w:rsidR="00B12D4A" w:rsidRDefault="00B12D4A">
      <w:pPr>
        <w:pStyle w:val="CommentText"/>
      </w:pPr>
      <w:r>
        <w:rPr>
          <w:rStyle w:val="CommentReference"/>
        </w:rPr>
        <w:annotationRef/>
      </w:r>
      <w:r>
        <w:t xml:space="preserve">Done </w:t>
      </w:r>
      <w:r>
        <w:sym w:font="Wingdings" w:char="F04A"/>
      </w:r>
    </w:p>
  </w:comment>
  <w:comment w:id="141" w:author="Minh Trinh" w:date="2021-02-11T18:34:00Z" w:initials="MT">
    <w:p w14:paraId="0BA8D16B" w14:textId="2B87A688" w:rsidR="00B12D4A" w:rsidRDefault="00B12D4A">
      <w:pPr>
        <w:pStyle w:val="CommentText"/>
      </w:pPr>
      <w:r>
        <w:rPr>
          <w:rStyle w:val="CommentReference"/>
        </w:rPr>
        <w:annotationRef/>
      </w:r>
      <w:r>
        <w:t>This paragraph also needs to be cut down by one word. Currently only the “2015).” is spilled on to the next line so just a small word would do</w:t>
      </w:r>
    </w:p>
  </w:comment>
  <w:comment w:id="142" w:author="Hannah Martin Lawrenz" w:date="2021-02-12T07:56:00Z" w:initials="HML">
    <w:p w14:paraId="04F402B6" w14:textId="0A7D7408" w:rsidR="00B12D4A" w:rsidRDefault="00B12D4A">
      <w:pPr>
        <w:pStyle w:val="CommentText"/>
      </w:pPr>
      <w:r>
        <w:rPr>
          <w:rStyle w:val="CommentReference"/>
        </w:rPr>
        <w:annotationRef/>
      </w:r>
      <w:r>
        <w:t xml:space="preserve">Done </w:t>
      </w:r>
      <w:r>
        <w:sym w:font="Wingdings" w:char="F04A"/>
      </w:r>
    </w:p>
  </w:comment>
  <w:comment w:id="159" w:author="Hannah Martin Lawrenz" w:date="2021-02-08T19:00:00Z" w:initials="HML">
    <w:p w14:paraId="19E2038E" w14:textId="78AD5ED5" w:rsidR="00B12D4A" w:rsidRDefault="00B12D4A">
      <w:pPr>
        <w:pStyle w:val="CommentText"/>
      </w:pPr>
      <w:r>
        <w:rPr>
          <w:rStyle w:val="CommentReference"/>
        </w:rPr>
        <w:annotationRef/>
      </w:r>
      <w:r>
        <w:t>Is there a nation/regime you could point to as a specific example of this second point?</w:t>
      </w:r>
    </w:p>
  </w:comment>
  <w:comment w:id="167" w:author="Minh Trinh" w:date="2021-02-11T15:08:00Z" w:initials="MT">
    <w:p w14:paraId="5D7E6169" w14:textId="6878FFEA" w:rsidR="00B12D4A" w:rsidRDefault="00B12D4A">
      <w:pPr>
        <w:pStyle w:val="CommentText"/>
      </w:pPr>
      <w:r>
        <w:rPr>
          <w:rStyle w:val="CommentReference"/>
        </w:rPr>
        <w:annotationRef/>
      </w:r>
      <w:r>
        <w:t>So as to oversee</w:t>
      </w:r>
    </w:p>
  </w:comment>
  <w:comment w:id="168" w:author="Hannah Martin Lawrenz" w:date="2021-02-12T07:56:00Z" w:initials="HML">
    <w:p w14:paraId="5AD22829" w14:textId="536199C2" w:rsidR="00B12D4A" w:rsidRDefault="00B12D4A">
      <w:pPr>
        <w:pStyle w:val="CommentText"/>
      </w:pPr>
      <w:r>
        <w:rPr>
          <w:rStyle w:val="CommentReference"/>
        </w:rPr>
        <w:annotationRef/>
      </w:r>
      <w:r>
        <w:t>The leaders are overseeing.</w:t>
      </w:r>
    </w:p>
  </w:comment>
  <w:comment w:id="179" w:author="Minh Trinh" w:date="2021-02-11T15:09:00Z" w:initials="MT">
    <w:p w14:paraId="7A384FC8" w14:textId="66CD8CA9" w:rsidR="00B12D4A" w:rsidRDefault="00B12D4A">
      <w:pPr>
        <w:pStyle w:val="CommentText"/>
      </w:pPr>
      <w:r>
        <w:rPr>
          <w:rStyle w:val="CommentReference"/>
        </w:rPr>
        <w:annotationRef/>
      </w:r>
      <w:r>
        <w:t>Keep in present tense</w:t>
      </w:r>
    </w:p>
  </w:comment>
  <w:comment w:id="180" w:author="Hannah Martin Lawrenz" w:date="2021-02-12T08:13:00Z" w:initials="HML">
    <w:p w14:paraId="361301B1" w14:textId="15CB2E46" w:rsidR="00B12D4A" w:rsidRDefault="00B12D4A">
      <w:pPr>
        <w:pStyle w:val="CommentText"/>
      </w:pPr>
      <w:r>
        <w:rPr>
          <w:rStyle w:val="CommentReference"/>
        </w:rPr>
        <w:annotationRef/>
      </w:r>
      <w:r>
        <w:rPr>
          <w:rStyle w:val="CommentReference"/>
        </w:rPr>
        <w:t xml:space="preserve">Understood—as the </w:t>
      </w:r>
      <w:proofErr w:type="spellStart"/>
      <w:r>
        <w:rPr>
          <w:rStyle w:val="CommentReference"/>
        </w:rPr>
        <w:t>Blaydes</w:t>
      </w:r>
      <w:proofErr w:type="spellEnd"/>
      <w:r>
        <w:rPr>
          <w:rStyle w:val="CommentReference"/>
        </w:rPr>
        <w:t xml:space="preserve"> publication date and the event in question both happened in the past</w:t>
      </w:r>
      <w:r>
        <w:t>, I changed to past tense.</w:t>
      </w:r>
    </w:p>
  </w:comment>
  <w:comment w:id="192" w:author="Minh Trinh" w:date="2021-02-11T15:11:00Z" w:initials="MT">
    <w:p w14:paraId="3D6D7F8D" w14:textId="4A9CC85F" w:rsidR="00B12D4A" w:rsidRDefault="00B12D4A">
      <w:pPr>
        <w:pStyle w:val="CommentText"/>
      </w:pPr>
      <w:r>
        <w:rPr>
          <w:rStyle w:val="CommentReference"/>
        </w:rPr>
        <w:annotationRef/>
      </w:r>
      <w:r>
        <w:t>Shouldn’t I keep the “but also” here since high-capacity and low-capacity should contrast with each other?</w:t>
      </w:r>
    </w:p>
  </w:comment>
  <w:comment w:id="193" w:author="Hannah Martin Lawrenz" w:date="2021-02-12T08:14:00Z" w:initials="HML">
    <w:p w14:paraId="26A2D29C" w14:textId="3B801DE1" w:rsidR="00B12D4A" w:rsidRDefault="00B12D4A">
      <w:pPr>
        <w:pStyle w:val="CommentText"/>
      </w:pPr>
      <w:r>
        <w:rPr>
          <w:rStyle w:val="CommentReference"/>
        </w:rPr>
        <w:annotationRef/>
      </w:r>
      <w:r>
        <w:t>You can, certainly. I felt the comparative “as well as” was helpful because it provided amplification, as opposed to just contrast. In other words, the clash can be high for A and also for B.</w:t>
      </w:r>
    </w:p>
  </w:comment>
  <w:comment w:id="207" w:author="Minh Trinh" w:date="2021-02-11T15:17:00Z" w:initials="MT">
    <w:p w14:paraId="2A7868E1" w14:textId="62090003" w:rsidR="00B12D4A" w:rsidRDefault="00B12D4A">
      <w:pPr>
        <w:pStyle w:val="CommentText"/>
      </w:pPr>
      <w:r>
        <w:t>“</w:t>
      </w:r>
      <w:r>
        <w:rPr>
          <w:rStyle w:val="CommentReference"/>
        </w:rPr>
        <w:annotationRef/>
      </w:r>
      <w:r>
        <w:t>But faces” here refers to the “an authoritarian regime” &gt;&gt; what to do</w:t>
      </w:r>
    </w:p>
  </w:comment>
  <w:comment w:id="208" w:author="Hannah Martin Lawrenz" w:date="2021-02-12T08:16:00Z" w:initials="HML">
    <w:p w14:paraId="7DA3EF29" w14:textId="119516AE" w:rsidR="00B12D4A" w:rsidRDefault="00B12D4A">
      <w:pPr>
        <w:pStyle w:val="CommentText"/>
      </w:pPr>
      <w:r>
        <w:rPr>
          <w:rStyle w:val="CommentReference"/>
        </w:rPr>
        <w:annotationRef/>
      </w:r>
      <w:r>
        <w:t>Understood—I removed the comma and the addition of “it.”</w:t>
      </w:r>
    </w:p>
  </w:comment>
  <w:comment w:id="291" w:author="Minh Trinh" w:date="2021-02-11T16:45:00Z" w:initials="MT">
    <w:p w14:paraId="30A65012" w14:textId="520E426C" w:rsidR="00B12D4A" w:rsidRDefault="00B12D4A">
      <w:pPr>
        <w:pStyle w:val="CommentText"/>
      </w:pPr>
      <w:r>
        <w:rPr>
          <w:rStyle w:val="CommentReference"/>
        </w:rPr>
        <w:annotationRef/>
      </w:r>
      <w:r>
        <w:t>I think “a telling evidence is that” is still appropriate here, because what I meant is “We know that the Vietnamese regime uses elections for information goals because …”</w:t>
      </w:r>
    </w:p>
  </w:comment>
  <w:comment w:id="375" w:author="Minh Trinh" w:date="2021-02-11T17:05:00Z" w:initials="MT">
    <w:p w14:paraId="6D741551" w14:textId="0AF3D92C" w:rsidR="00B12D4A" w:rsidRDefault="00B12D4A">
      <w:pPr>
        <w:pStyle w:val="CommentText"/>
      </w:pPr>
      <w:r>
        <w:rPr>
          <w:rStyle w:val="CommentReference"/>
        </w:rPr>
        <w:annotationRef/>
      </w:r>
      <w:r>
        <w:t>Should I still keep the “both” here to emphasize the over-determination problem?</w:t>
      </w:r>
    </w:p>
  </w:comment>
  <w:comment w:id="411" w:author="Minh Trinh" w:date="2021-02-11T18:35:00Z" w:initials="MT">
    <w:p w14:paraId="3D8EB519" w14:textId="3CDC23E2" w:rsidR="00B12D4A" w:rsidRDefault="00B12D4A">
      <w:pPr>
        <w:pStyle w:val="CommentText"/>
      </w:pPr>
      <w:r>
        <w:rPr>
          <w:rStyle w:val="CommentReference"/>
        </w:rPr>
        <w:annotationRef/>
      </w:r>
      <w:r>
        <w:t>This paragraph also needs to be cut down by a couple words. Currently “to localized defeats” is spilled on to the next page, but may be just one or two word being cut should be enough for the whole phrase to go back up</w:t>
      </w:r>
    </w:p>
  </w:comment>
  <w:comment w:id="412" w:author="Hannah Martin Lawrenz" w:date="2021-02-12T07:59:00Z" w:initials="HML">
    <w:p w14:paraId="61A565C3" w14:textId="6ED19C17" w:rsidR="00B12D4A" w:rsidRDefault="00B12D4A">
      <w:pPr>
        <w:pStyle w:val="CommentText"/>
      </w:pPr>
      <w:r>
        <w:rPr>
          <w:rStyle w:val="CommentReference"/>
        </w:rPr>
        <w:annotationRef/>
      </w:r>
      <w:r>
        <w:t xml:space="preserve">Done </w:t>
      </w:r>
      <w:r>
        <w:sym w:font="Wingdings" w:char="F04A"/>
      </w:r>
      <w:r>
        <w:t xml:space="preserve"> </w:t>
      </w:r>
    </w:p>
  </w:comment>
  <w:comment w:id="440" w:author="Minh Trinh" w:date="2021-02-11T17:34:00Z" w:initials="MT">
    <w:p w14:paraId="52E85A69" w14:textId="58FBC5DE" w:rsidR="00B12D4A" w:rsidRDefault="00B12D4A">
      <w:pPr>
        <w:pStyle w:val="CommentText"/>
      </w:pPr>
      <w:r>
        <w:rPr>
          <w:rStyle w:val="CommentReference"/>
        </w:rPr>
        <w:annotationRef/>
      </w:r>
      <w:r>
        <w:t>Not regime’s contextual knowledge, but the researcher’s</w:t>
      </w:r>
    </w:p>
  </w:comment>
  <w:comment w:id="446" w:author="Minh Trinh" w:date="2021-02-11T17:35:00Z" w:initials="MT">
    <w:p w14:paraId="37D742E4" w14:textId="6021B7EE" w:rsidR="00B12D4A" w:rsidRDefault="00B12D4A">
      <w:pPr>
        <w:pStyle w:val="CommentText"/>
      </w:pPr>
      <w:r>
        <w:rPr>
          <w:rStyle w:val="CommentReference"/>
        </w:rPr>
        <w:annotationRef/>
      </w:r>
      <w:r>
        <w:t>This would make the paragraph too long and flow on to a next line so I opted to exclude it. Do you think that would be okay?</w:t>
      </w:r>
    </w:p>
  </w:comment>
  <w:comment w:id="447" w:author="Hannah Martin Lawrenz" w:date="2021-02-12T08:01:00Z" w:initials="HML">
    <w:p w14:paraId="121071DF" w14:textId="15F18F82" w:rsidR="00B12D4A" w:rsidRDefault="00B12D4A">
      <w:pPr>
        <w:pStyle w:val="CommentText"/>
      </w:pPr>
      <w:r>
        <w:rPr>
          <w:rStyle w:val="CommentReference"/>
        </w:rPr>
        <w:annotationRef/>
      </w:r>
      <w:r>
        <w:t>Certainly—it’s not essential. I added “in more detail” since the original sounded a bit abrupt.</w:t>
      </w:r>
    </w:p>
  </w:comment>
  <w:comment w:id="453" w:author="Minh Trinh" w:date="2021-02-08T17:20:00Z" w:initials="MT">
    <w:p w14:paraId="32F61D50" w14:textId="77777777" w:rsidR="00B12D4A" w:rsidRDefault="00B12D4A">
      <w:pPr>
        <w:pStyle w:val="CommentText"/>
      </w:pPr>
      <w:r>
        <w:rPr>
          <w:rStyle w:val="CommentReference"/>
        </w:rPr>
        <w:annotationRef/>
      </w:r>
      <w:r>
        <w:t>R2 comments “it’s never clear why regimes cannot both mollify popular dissatisfaction and penalize lower-level regime officials for underperformance”</w:t>
      </w:r>
    </w:p>
    <w:p w14:paraId="26CF4CA6" w14:textId="77777777" w:rsidR="00B12D4A" w:rsidRDefault="00B12D4A">
      <w:pPr>
        <w:pStyle w:val="CommentText"/>
      </w:pPr>
    </w:p>
    <w:p w14:paraId="79BC33D3" w14:textId="77777777" w:rsidR="00B12D4A" w:rsidRDefault="00B12D4A">
      <w:pPr>
        <w:pStyle w:val="CommentText"/>
      </w:pPr>
      <w:r>
        <w:t>Does this section address this concern?</w:t>
      </w:r>
    </w:p>
  </w:comment>
  <w:comment w:id="454" w:author="Hannah Martin Lawrenz" w:date="2021-02-11T13:59:00Z" w:initials="HML">
    <w:p w14:paraId="67B006B5" w14:textId="371E6F03" w:rsidR="00B12D4A" w:rsidRDefault="00B12D4A" w:rsidP="00D46BF5">
      <w:pPr>
        <w:pStyle w:val="CommentText"/>
      </w:pPr>
      <w:r>
        <w:rPr>
          <w:rStyle w:val="CommentReference"/>
        </w:rPr>
        <w:annotationRef/>
      </w:r>
      <w:r>
        <w:t>In my opinion, yes.</w:t>
      </w:r>
    </w:p>
  </w:comment>
  <w:comment w:id="510" w:author="Minh Trinh" w:date="2021-02-11T17:42:00Z" w:initials="MT">
    <w:p w14:paraId="7316AF6E" w14:textId="5DF2BB9F" w:rsidR="00B12D4A" w:rsidRDefault="00B12D4A">
      <w:pPr>
        <w:pStyle w:val="CommentText"/>
      </w:pPr>
      <w:r>
        <w:rPr>
          <w:rStyle w:val="CommentReference"/>
        </w:rPr>
        <w:annotationRef/>
      </w:r>
      <w:r>
        <w:t>“</w:t>
      </w:r>
      <w:proofErr w:type="gramStart"/>
      <w:r>
        <w:t>rent</w:t>
      </w:r>
      <w:proofErr w:type="gramEnd"/>
      <w:r>
        <w:t>” is a technical concept meaning “benefits from corruption”</w:t>
      </w:r>
    </w:p>
  </w:comment>
  <w:comment w:id="511" w:author="Hannah Martin Lawrenz" w:date="2021-02-12T08:02:00Z" w:initials="HML">
    <w:p w14:paraId="75667783" w14:textId="43D541BC" w:rsidR="00B12D4A" w:rsidRDefault="00B12D4A">
      <w:pPr>
        <w:pStyle w:val="CommentText"/>
      </w:pPr>
      <w:r>
        <w:rPr>
          <w:rStyle w:val="CommentReference"/>
        </w:rPr>
        <w:annotationRef/>
      </w:r>
      <w:r>
        <w:t>Understood, thanks. Is that understanding assumed on behalf of all your readers? If not, it may be worth a brief definition.</w:t>
      </w:r>
    </w:p>
  </w:comment>
  <w:comment w:id="570" w:author="Minh Trinh" w:date="2021-02-08T17:28:00Z" w:initials="MT">
    <w:p w14:paraId="441D1658" w14:textId="77777777" w:rsidR="00B12D4A" w:rsidRDefault="00B12D4A">
      <w:pPr>
        <w:pStyle w:val="CommentText"/>
      </w:pPr>
      <w:r>
        <w:rPr>
          <w:rStyle w:val="CommentReference"/>
        </w:rPr>
        <w:annotationRef/>
      </w:r>
      <w:r>
        <w:t>Sometimes the layout get messed up after the conversion from Latex – no need to fix this for now</w:t>
      </w:r>
    </w:p>
  </w:comment>
  <w:comment w:id="593" w:author="Minh Trinh" w:date="2021-02-11T18:38:00Z" w:initials="MT">
    <w:p w14:paraId="7F370159" w14:textId="6FC6ED65" w:rsidR="00B12D4A" w:rsidRDefault="00B12D4A">
      <w:pPr>
        <w:pStyle w:val="CommentText"/>
      </w:pPr>
      <w:r>
        <w:rPr>
          <w:rStyle w:val="CommentReference"/>
        </w:rPr>
        <w:annotationRef/>
      </w:r>
      <w:r>
        <w:t>I added this sentence here – does this address the “why” question better?</w:t>
      </w:r>
    </w:p>
  </w:comment>
  <w:comment w:id="594" w:author="Hannah Martin Lawrenz" w:date="2021-02-12T08:04:00Z" w:initials="HML">
    <w:p w14:paraId="273246F1" w14:textId="1F11F937" w:rsidR="00B12D4A" w:rsidRDefault="00B12D4A">
      <w:pPr>
        <w:pStyle w:val="CommentText"/>
      </w:pPr>
      <w:r>
        <w:rPr>
          <w:rStyle w:val="CommentReference"/>
        </w:rPr>
        <w:annotationRef/>
      </w:r>
      <w:r>
        <w:t>Yes, thank you.</w:t>
      </w:r>
    </w:p>
  </w:comment>
  <w:comment w:id="589" w:author="Minh Trinh" w:date="2021-02-08T17:24:00Z" w:initials="MT">
    <w:p w14:paraId="2AEF0F01" w14:textId="77777777" w:rsidR="00B12D4A" w:rsidRDefault="00B12D4A" w:rsidP="00E43DCC">
      <w:pPr>
        <w:pStyle w:val="CommentText"/>
      </w:pPr>
      <w:r>
        <w:rPr>
          <w:rStyle w:val="CommentReference"/>
        </w:rPr>
        <w:annotationRef/>
      </w:r>
      <w:r>
        <w:rPr>
          <w:rStyle w:val="CommentReference"/>
        </w:rPr>
        <w:annotationRef/>
      </w:r>
      <w:r>
        <w:t>R2 comments “how was the synthetic control constructed”</w:t>
      </w:r>
      <w:r>
        <w:br/>
      </w:r>
      <w:r>
        <w:br/>
        <w:t>R3 comments “the discussion of how the synthetic control is constructed is confusing”</w:t>
      </w:r>
    </w:p>
    <w:p w14:paraId="301F5575" w14:textId="77777777" w:rsidR="00B12D4A" w:rsidRDefault="00B12D4A" w:rsidP="00E43DCC">
      <w:pPr>
        <w:pStyle w:val="CommentText"/>
      </w:pPr>
    </w:p>
    <w:p w14:paraId="3D1E36E8" w14:textId="77777777" w:rsidR="00B12D4A" w:rsidRDefault="00B12D4A" w:rsidP="00E43DCC">
      <w:pPr>
        <w:pStyle w:val="CommentText"/>
      </w:pPr>
      <w:r>
        <w:t xml:space="preserve">In the earlier version that R2 and R3 commented on I wrote </w:t>
      </w:r>
    </w:p>
    <w:p w14:paraId="4B2D2E1C" w14:textId="77777777" w:rsidR="00B12D4A" w:rsidRDefault="00B12D4A" w:rsidP="00E43DCC">
      <w:pPr>
        <w:pStyle w:val="CommentText"/>
      </w:pPr>
    </w:p>
    <w:p w14:paraId="1F4EBB1F" w14:textId="77777777" w:rsidR="00B12D4A" w:rsidRDefault="00B12D4A" w:rsidP="00E43DCC">
      <w:pPr>
        <w:pStyle w:val="CommentText"/>
      </w:pPr>
      <w:r>
        <w:t>“</w:t>
      </w:r>
      <w:r w:rsidRPr="00E43DCC">
        <w:t>I also implement a generali</w:t>
      </w:r>
      <w:r>
        <w:t>zed synthetic control analysis (Xu 2017).</w:t>
      </w:r>
      <w:r w:rsidRPr="00E43DCC">
        <w:t xml:space="preserve"> Because it uses a synthetic control assembled from weighted averages of control units to be identical to treated units in terms of pre-treatment outcomes, this method can purge the treatment effect estimates of influences from pre-treatment differences.</w:t>
      </w:r>
      <w:r>
        <w:t>”</w:t>
      </w:r>
      <w:r>
        <w:br/>
      </w:r>
      <w:r>
        <w:br/>
        <w:t>Do you think the new version sufficiently improves on the old one?</w:t>
      </w:r>
    </w:p>
    <w:p w14:paraId="2A6D4AA9" w14:textId="77777777" w:rsidR="00B12D4A" w:rsidRDefault="00B12D4A">
      <w:pPr>
        <w:pStyle w:val="CommentText"/>
      </w:pPr>
    </w:p>
  </w:comment>
  <w:comment w:id="590" w:author="Hannah Martin Lawrenz" w:date="2021-02-11T14:01:00Z" w:initials="HML">
    <w:p w14:paraId="25959B5D" w14:textId="3BDB7612" w:rsidR="00B12D4A" w:rsidRDefault="00B12D4A">
      <w:pPr>
        <w:pStyle w:val="CommentText"/>
      </w:pPr>
      <w:r>
        <w:rPr>
          <w:rStyle w:val="CommentReference"/>
        </w:rPr>
        <w:annotationRef/>
      </w:r>
      <w:r>
        <w:t>The new version offers greater detail, but I’m not quite understanding the rationale. In other words, the “what” seems clear for synthetic control construction but not the “why” as much. This is certainly influenced by my lack of field-specific knowledge in your discipline, of course.</w:t>
      </w:r>
    </w:p>
  </w:comment>
  <w:comment w:id="602" w:author="Minh Trinh" w:date="2021-02-11T18:39:00Z" w:initials="MT">
    <w:p w14:paraId="250EED53" w14:textId="0EFF798E" w:rsidR="00B12D4A" w:rsidRDefault="00B12D4A">
      <w:pPr>
        <w:pStyle w:val="CommentText"/>
      </w:pPr>
      <w:r>
        <w:rPr>
          <w:rStyle w:val="CommentReference"/>
        </w:rPr>
        <w:annotationRef/>
      </w:r>
      <w:r>
        <w:rPr>
          <w:rStyle w:val="CommentReference"/>
        </w:rPr>
        <w:t>Within this section I anticipate there should still be a page flow question and hope to cut down the equivalent of a line of words.</w:t>
      </w:r>
    </w:p>
  </w:comment>
  <w:comment w:id="603" w:author="Hannah Martin Lawrenz" w:date="2021-02-12T08:07:00Z" w:initials="HML">
    <w:p w14:paraId="3D5A8589" w14:textId="43D095D8" w:rsidR="00B12D4A" w:rsidRDefault="00B12D4A">
      <w:pPr>
        <w:pStyle w:val="CommentText"/>
      </w:pPr>
      <w:r>
        <w:rPr>
          <w:rStyle w:val="CommentReference"/>
        </w:rPr>
        <w:annotationRef/>
      </w:r>
      <w:r>
        <w:t xml:space="preserve">I’ve made the cuts as directed. </w:t>
      </w:r>
      <w:r>
        <w:sym w:font="Wingdings" w:char="F04A"/>
      </w:r>
      <w:r>
        <w:t xml:space="preserve"> </w:t>
      </w:r>
    </w:p>
  </w:comment>
  <w:comment w:id="628" w:author="Minh Trinh" w:date="2021-02-08T16:48:00Z" w:initials="MT">
    <w:p w14:paraId="3DD60A4A" w14:textId="77777777" w:rsidR="00B12D4A" w:rsidRDefault="00B12D4A">
      <w:pPr>
        <w:pStyle w:val="CommentText"/>
      </w:pPr>
      <w:r>
        <w:rPr>
          <w:rStyle w:val="CommentReference"/>
        </w:rPr>
        <w:annotationRef/>
      </w:r>
      <w:r>
        <w:t>Ignore this table – formatting is corrupted b/c of conversion from latex</w:t>
      </w:r>
    </w:p>
  </w:comment>
  <w:comment w:id="630" w:author="Minh Trinh" w:date="2021-02-08T17:29:00Z" w:initials="MT">
    <w:p w14:paraId="57558B01" w14:textId="77777777" w:rsidR="00B12D4A" w:rsidRDefault="00B12D4A">
      <w:pPr>
        <w:pStyle w:val="CommentText"/>
      </w:pPr>
      <w:r>
        <w:rPr>
          <w:rStyle w:val="CommentReference"/>
        </w:rPr>
        <w:annotationRef/>
      </w:r>
      <w:r>
        <w:t>Sometimes paragraphs got broken up like this b/c of conversion from latex – no need to fix it for now</w:t>
      </w:r>
    </w:p>
  </w:comment>
  <w:comment w:id="659" w:author="Minh Trinh" w:date="2021-02-11T18:07:00Z" w:initials="MT">
    <w:p w14:paraId="22981999" w14:textId="4B3C46BC" w:rsidR="00B12D4A" w:rsidRDefault="00B12D4A">
      <w:pPr>
        <w:pStyle w:val="CommentText"/>
      </w:pPr>
      <w:r>
        <w:rPr>
          <w:rStyle w:val="CommentReference"/>
        </w:rPr>
        <w:annotationRef/>
      </w:r>
      <w:r>
        <w:t>I meant to use “according to which” to say “according to this set of findings, regime leaders in Vietnam…”</w:t>
      </w:r>
    </w:p>
  </w:comment>
  <w:comment w:id="783" w:author="Minh Trinh" w:date="2021-02-08T17:12:00Z" w:initials="MT">
    <w:p w14:paraId="07C28234" w14:textId="77777777" w:rsidR="00B12D4A" w:rsidRDefault="00B12D4A">
      <w:pPr>
        <w:pStyle w:val="CommentText"/>
      </w:pPr>
      <w:r>
        <w:rPr>
          <w:rStyle w:val="CommentReference"/>
        </w:rPr>
        <w:annotationRef/>
      </w:r>
      <w:r>
        <w:t>Ignore this entire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C86C09" w15:done="0"/>
  <w15:commentEx w15:paraId="0CB70A02" w15:paraIdParent="3FC86C09" w15:done="0"/>
  <w15:commentEx w15:paraId="2CE589E4" w15:done="0"/>
  <w15:commentEx w15:paraId="5D06AAD2" w15:paraIdParent="2CE589E4" w15:done="0"/>
  <w15:commentEx w15:paraId="0F4B56A6" w15:done="0"/>
  <w15:commentEx w15:paraId="17F54EB1" w15:paraIdParent="0F4B56A6" w15:done="0"/>
  <w15:commentEx w15:paraId="19A2524E" w15:done="0"/>
  <w15:commentEx w15:paraId="796338C6" w15:paraIdParent="19A2524E" w15:done="0"/>
  <w15:commentEx w15:paraId="56115DB3" w15:done="0"/>
  <w15:commentEx w15:paraId="64F2D77E" w15:paraIdParent="56115DB3" w15:done="0"/>
  <w15:commentEx w15:paraId="12DC973B" w15:done="0"/>
  <w15:commentEx w15:paraId="4CA78B63" w15:done="0"/>
  <w15:commentEx w15:paraId="534CCDC0" w15:paraIdParent="4CA78B63" w15:done="0"/>
  <w15:commentEx w15:paraId="6401C52C" w15:done="0"/>
  <w15:commentEx w15:paraId="15F160DF" w15:paraIdParent="6401C52C" w15:done="0"/>
  <w15:commentEx w15:paraId="7F077665" w15:done="0"/>
  <w15:commentEx w15:paraId="04EA63D3" w15:paraIdParent="7F077665" w15:done="0"/>
  <w15:commentEx w15:paraId="0BA8D16B" w15:done="0"/>
  <w15:commentEx w15:paraId="04F402B6" w15:paraIdParent="0BA8D16B" w15:done="0"/>
  <w15:commentEx w15:paraId="19E2038E" w15:done="0"/>
  <w15:commentEx w15:paraId="5D7E6169" w15:done="0"/>
  <w15:commentEx w15:paraId="5AD22829" w15:paraIdParent="5D7E6169" w15:done="0"/>
  <w15:commentEx w15:paraId="7A384FC8" w15:done="0"/>
  <w15:commentEx w15:paraId="361301B1" w15:paraIdParent="7A384FC8" w15:done="0"/>
  <w15:commentEx w15:paraId="3D6D7F8D" w15:done="0"/>
  <w15:commentEx w15:paraId="26A2D29C" w15:paraIdParent="3D6D7F8D" w15:done="0"/>
  <w15:commentEx w15:paraId="2A7868E1" w15:done="0"/>
  <w15:commentEx w15:paraId="7DA3EF29" w15:paraIdParent="2A7868E1" w15:done="0"/>
  <w15:commentEx w15:paraId="30A65012" w15:done="0"/>
  <w15:commentEx w15:paraId="6D741551" w15:done="0"/>
  <w15:commentEx w15:paraId="3D8EB519" w15:done="0"/>
  <w15:commentEx w15:paraId="61A565C3" w15:paraIdParent="3D8EB519" w15:done="0"/>
  <w15:commentEx w15:paraId="52E85A69" w15:done="0"/>
  <w15:commentEx w15:paraId="37D742E4" w15:done="0"/>
  <w15:commentEx w15:paraId="121071DF" w15:paraIdParent="37D742E4" w15:done="0"/>
  <w15:commentEx w15:paraId="79BC33D3" w15:done="0"/>
  <w15:commentEx w15:paraId="67B006B5" w15:paraIdParent="79BC33D3" w15:done="0"/>
  <w15:commentEx w15:paraId="7316AF6E" w15:done="0"/>
  <w15:commentEx w15:paraId="75667783" w15:paraIdParent="7316AF6E" w15:done="0"/>
  <w15:commentEx w15:paraId="441D1658" w15:done="0"/>
  <w15:commentEx w15:paraId="7F370159" w15:done="0"/>
  <w15:commentEx w15:paraId="273246F1" w15:paraIdParent="7F370159" w15:done="0"/>
  <w15:commentEx w15:paraId="2A6D4AA9" w15:done="1"/>
  <w15:commentEx w15:paraId="25959B5D" w15:paraIdParent="2A6D4AA9" w15:done="1"/>
  <w15:commentEx w15:paraId="250EED53" w15:done="0"/>
  <w15:commentEx w15:paraId="3D5A8589" w15:paraIdParent="250EED53" w15:done="0"/>
  <w15:commentEx w15:paraId="3DD60A4A" w15:done="0"/>
  <w15:commentEx w15:paraId="57558B01" w15:done="0"/>
  <w15:commentEx w15:paraId="22981999" w15:done="0"/>
  <w15:commentEx w15:paraId="07C282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0B625" w16cex:dateUtc="2021-02-12T13:09:00Z"/>
  <w16cex:commentExtensible w16cex:durableId="23D0B0BE" w16cex:dateUtc="2021-02-12T12:46:00Z"/>
  <w16cex:commentExtensible w16cex:durableId="23D0B238" w16cex:dateUtc="2021-02-12T12:52:00Z"/>
  <w16cex:commentExtensible w16cex:durableId="23D0B147" w16cex:dateUtc="2021-02-12T12:48:00Z"/>
  <w16cex:commentExtensible w16cex:durableId="23D0B1EF" w16cex:dateUtc="2021-02-12T12:51:00Z"/>
  <w16cex:commentExtensible w16cex:durableId="23CD15F0" w16cex:dateUtc="2021-02-09T19:08:00Z"/>
  <w16cex:commentExtensible w16cex:durableId="23D0B269" w16cex:dateUtc="2021-02-12T12:53:00Z"/>
  <w16cex:commentExtensible w16cex:durableId="23CFB5F0" w16cex:dateUtc="2021-02-11T18:56:00Z"/>
  <w16cex:commentExtensible w16cex:durableId="23D0B2B4" w16cex:dateUtc="2021-02-12T12:54:00Z"/>
  <w16cex:commentExtensible w16cex:durableId="23D0B31B" w16cex:dateUtc="2021-02-12T12:56:00Z"/>
  <w16cex:commentExtensible w16cex:durableId="23CC08E9" w16cex:dateUtc="2021-02-09T00:00:00Z"/>
  <w16cex:commentExtensible w16cex:durableId="23D0B32A" w16cex:dateUtc="2021-02-12T12:56:00Z"/>
  <w16cex:commentExtensible w16cex:durableId="23D0B727" w16cex:dateUtc="2021-02-12T13:13:00Z"/>
  <w16cex:commentExtensible w16cex:durableId="23D0B769" w16cex:dateUtc="2021-02-12T13:14:00Z"/>
  <w16cex:commentExtensible w16cex:durableId="23D0B7F3" w16cex:dateUtc="2021-02-12T13:16:00Z"/>
  <w16cex:commentExtensible w16cex:durableId="23D0B3E8" w16cex:dateUtc="2021-02-12T12:59:00Z"/>
  <w16cex:commentExtensible w16cex:durableId="23D0B44E" w16cex:dateUtc="2021-02-12T13:01:00Z"/>
  <w16cex:commentExtensible w16cex:durableId="23CFB6BC" w16cex:dateUtc="2021-02-11T18:59:00Z"/>
  <w16cex:commentExtensible w16cex:durableId="23D0B48A" w16cex:dateUtc="2021-02-12T13:02:00Z"/>
  <w16cex:commentExtensible w16cex:durableId="23D0B4F4" w16cex:dateUtc="2021-02-12T13:04:00Z"/>
  <w16cex:commentExtensible w16cex:durableId="23CFB753" w16cex:dateUtc="2021-02-11T19:01:00Z"/>
  <w16cex:commentExtensible w16cex:durableId="23D0B5DB" w16cex:dateUtc="2021-02-12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C86C09" w16cid:durableId="23D0AF9A"/>
  <w16cid:commentId w16cid:paraId="0CB70A02" w16cid:durableId="23D0B625"/>
  <w16cid:commentId w16cid:paraId="2CE589E4" w16cid:durableId="23D0AF9B"/>
  <w16cid:commentId w16cid:paraId="5D06AAD2" w16cid:durableId="23D0B0BE"/>
  <w16cid:commentId w16cid:paraId="0F4B56A6" w16cid:durableId="23D0AF9C"/>
  <w16cid:commentId w16cid:paraId="17F54EB1" w16cid:durableId="23D0B238"/>
  <w16cid:commentId w16cid:paraId="19A2524E" w16cid:durableId="23D0AF9D"/>
  <w16cid:commentId w16cid:paraId="796338C6" w16cid:durableId="23D0B147"/>
  <w16cid:commentId w16cid:paraId="56115DB3" w16cid:durableId="23D0AF9E"/>
  <w16cid:commentId w16cid:paraId="64F2D77E" w16cid:durableId="23D0B1EF"/>
  <w16cid:commentId w16cid:paraId="12DC973B" w16cid:durableId="23CD15F0"/>
  <w16cid:commentId w16cid:paraId="4CA78B63" w16cid:durableId="23D0AFA0"/>
  <w16cid:commentId w16cid:paraId="534CCDC0" w16cid:durableId="23D0B269"/>
  <w16cid:commentId w16cid:paraId="6401C52C" w16cid:durableId="23CC03F2"/>
  <w16cid:commentId w16cid:paraId="15F160DF" w16cid:durableId="23CFB5F0"/>
  <w16cid:commentId w16cid:paraId="7F077665" w16cid:durableId="23D0AFA3"/>
  <w16cid:commentId w16cid:paraId="04EA63D3" w16cid:durableId="23D0B2B4"/>
  <w16cid:commentId w16cid:paraId="0BA8D16B" w16cid:durableId="23D0AFA4"/>
  <w16cid:commentId w16cid:paraId="04F402B6" w16cid:durableId="23D0B31B"/>
  <w16cid:commentId w16cid:paraId="19E2038E" w16cid:durableId="23CC08E9"/>
  <w16cid:commentId w16cid:paraId="5D7E6169" w16cid:durableId="23D0AFA6"/>
  <w16cid:commentId w16cid:paraId="5AD22829" w16cid:durableId="23D0B32A"/>
  <w16cid:commentId w16cid:paraId="7A384FC8" w16cid:durableId="23D0AFA7"/>
  <w16cid:commentId w16cid:paraId="361301B1" w16cid:durableId="23D0B727"/>
  <w16cid:commentId w16cid:paraId="3D6D7F8D" w16cid:durableId="23D0AFA8"/>
  <w16cid:commentId w16cid:paraId="26A2D29C" w16cid:durableId="23D0B769"/>
  <w16cid:commentId w16cid:paraId="2A7868E1" w16cid:durableId="23D0AFA9"/>
  <w16cid:commentId w16cid:paraId="7DA3EF29" w16cid:durableId="23D0B7F3"/>
  <w16cid:commentId w16cid:paraId="30A65012" w16cid:durableId="23D0AFAA"/>
  <w16cid:commentId w16cid:paraId="6D741551" w16cid:durableId="23D0AFAB"/>
  <w16cid:commentId w16cid:paraId="3D8EB519" w16cid:durableId="23D0AFAC"/>
  <w16cid:commentId w16cid:paraId="61A565C3" w16cid:durableId="23D0B3E8"/>
  <w16cid:commentId w16cid:paraId="52E85A69" w16cid:durableId="23D0AFAD"/>
  <w16cid:commentId w16cid:paraId="37D742E4" w16cid:durableId="23D0AFAE"/>
  <w16cid:commentId w16cid:paraId="121071DF" w16cid:durableId="23D0B44E"/>
  <w16cid:commentId w16cid:paraId="79BC33D3" w16cid:durableId="23CC03F3"/>
  <w16cid:commentId w16cid:paraId="67B006B5" w16cid:durableId="23CFB6BC"/>
  <w16cid:commentId w16cid:paraId="7316AF6E" w16cid:durableId="23D0AFB1"/>
  <w16cid:commentId w16cid:paraId="75667783" w16cid:durableId="23D0B48A"/>
  <w16cid:commentId w16cid:paraId="441D1658" w16cid:durableId="23CC03F4"/>
  <w16cid:commentId w16cid:paraId="7F370159" w16cid:durableId="23D0AFB3"/>
  <w16cid:commentId w16cid:paraId="273246F1" w16cid:durableId="23D0B4F4"/>
  <w16cid:commentId w16cid:paraId="2A6D4AA9" w16cid:durableId="23CC03F5"/>
  <w16cid:commentId w16cid:paraId="25959B5D" w16cid:durableId="23CFB753"/>
  <w16cid:commentId w16cid:paraId="250EED53" w16cid:durableId="23D0AFB6"/>
  <w16cid:commentId w16cid:paraId="3D5A8589" w16cid:durableId="23D0B5DB"/>
  <w16cid:commentId w16cid:paraId="3DD60A4A" w16cid:durableId="23CC03F6"/>
  <w16cid:commentId w16cid:paraId="57558B01" w16cid:durableId="23CC03F7"/>
  <w16cid:commentId w16cid:paraId="22981999" w16cid:durableId="23D0AFB9"/>
  <w16cid:commentId w16cid:paraId="07C28234" w16cid:durableId="23CC03F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266B6" w14:textId="77777777" w:rsidR="004F6EB3" w:rsidRDefault="004F6EB3">
      <w:pPr>
        <w:spacing w:after="0" w:line="240" w:lineRule="auto"/>
      </w:pPr>
      <w:r>
        <w:separator/>
      </w:r>
    </w:p>
  </w:endnote>
  <w:endnote w:type="continuationSeparator" w:id="0">
    <w:p w14:paraId="578020E6" w14:textId="77777777" w:rsidR="004F6EB3" w:rsidRDefault="004F6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DBB68" w14:textId="77777777" w:rsidR="00B12D4A" w:rsidRDefault="00B12D4A">
    <w:pPr>
      <w:spacing w:after="0" w:line="259" w:lineRule="auto"/>
      <w:ind w:left="0" w:right="86"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5F4E5" w14:textId="15AB60F2" w:rsidR="00B12D4A" w:rsidRDefault="00B12D4A">
    <w:pPr>
      <w:spacing w:after="0" w:line="259" w:lineRule="auto"/>
      <w:ind w:left="0" w:right="86" w:firstLine="0"/>
      <w:jc w:val="center"/>
    </w:pPr>
    <w:r>
      <w:fldChar w:fldCharType="begin"/>
    </w:r>
    <w:r>
      <w:instrText xml:space="preserve"> PAGE   \* MERGEFORMAT </w:instrText>
    </w:r>
    <w:r>
      <w:fldChar w:fldCharType="separate"/>
    </w:r>
    <w:r w:rsidR="00DE7786">
      <w:rPr>
        <w:noProof/>
      </w:rPr>
      <w:t>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1B3CA" w14:textId="77777777" w:rsidR="00B12D4A" w:rsidRDefault="00B12D4A">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C262F" w14:textId="77777777" w:rsidR="00B12D4A" w:rsidRDefault="00B12D4A">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5271E" w14:textId="77777777" w:rsidR="00B12D4A" w:rsidRDefault="00B12D4A">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C02E5" w14:textId="77777777" w:rsidR="00B12D4A" w:rsidRDefault="00B12D4A">
    <w:pPr>
      <w:spacing w:after="160" w:line="259" w:lineRule="auto"/>
      <w:ind w:left="0" w:right="0" w:firstLine="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BAC9E" w14:textId="77777777" w:rsidR="00B12D4A" w:rsidRDefault="00B12D4A">
    <w:pPr>
      <w:spacing w:after="0" w:line="259" w:lineRule="auto"/>
      <w:ind w:left="0" w:right="379" w:firstLine="0"/>
      <w:jc w:val="center"/>
    </w:pPr>
    <w:r>
      <w:fldChar w:fldCharType="begin"/>
    </w:r>
    <w:r>
      <w:instrText xml:space="preserve"> PAGE   \* MERGEFORMAT </w:instrText>
    </w:r>
    <w:r>
      <w:fldChar w:fldCharType="separate"/>
    </w:r>
    <w: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55871" w14:textId="5869C14C" w:rsidR="00B12D4A" w:rsidRDefault="00B12D4A">
    <w:pPr>
      <w:spacing w:after="0" w:line="259" w:lineRule="auto"/>
      <w:ind w:left="0" w:right="379" w:firstLine="0"/>
      <w:jc w:val="center"/>
    </w:pPr>
    <w:r>
      <w:fldChar w:fldCharType="begin"/>
    </w:r>
    <w:r>
      <w:instrText xml:space="preserve"> PAGE   \* MERGEFORMAT </w:instrText>
    </w:r>
    <w:r>
      <w:fldChar w:fldCharType="separate"/>
    </w:r>
    <w:r w:rsidR="00DE7786">
      <w:rPr>
        <w:noProof/>
      </w:rPr>
      <w:t>26</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8070" w14:textId="77777777" w:rsidR="00B12D4A" w:rsidRDefault="00B12D4A">
    <w:pPr>
      <w:spacing w:after="0" w:line="259" w:lineRule="auto"/>
      <w:ind w:left="0" w:right="379" w:firstLine="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5485D" w14:textId="77777777" w:rsidR="004F6EB3" w:rsidRDefault="004F6EB3">
      <w:pPr>
        <w:spacing w:after="317" w:line="259" w:lineRule="auto"/>
        <w:ind w:left="291" w:right="0" w:firstLine="0"/>
      </w:pPr>
      <w:r>
        <w:separator/>
      </w:r>
    </w:p>
  </w:footnote>
  <w:footnote w:type="continuationSeparator" w:id="0">
    <w:p w14:paraId="17B53583" w14:textId="77777777" w:rsidR="004F6EB3" w:rsidRDefault="004F6EB3">
      <w:pPr>
        <w:spacing w:after="317" w:line="259" w:lineRule="auto"/>
        <w:ind w:left="291" w:right="0" w:firstLine="0"/>
      </w:pPr>
      <w:r>
        <w:continuationSeparator/>
      </w:r>
    </w:p>
  </w:footnote>
  <w:footnote w:id="1">
    <w:p w14:paraId="1FA213EA" w14:textId="77777777" w:rsidR="00B12D4A" w:rsidRDefault="00B12D4A">
      <w:pPr>
        <w:pStyle w:val="footnotedescription"/>
        <w:spacing w:after="317" w:line="259" w:lineRule="auto"/>
        <w:ind w:left="291" w:firstLine="0"/>
      </w:pPr>
      <w:r>
        <w:rPr>
          <w:rStyle w:val="footnotemark"/>
        </w:rPr>
        <w:footnoteRef/>
      </w:r>
      <w:r>
        <w:t>. See Acemoglu and Robinson (</w:t>
      </w:r>
      <w:r>
        <w:rPr>
          <w:color w:val="00FF00"/>
        </w:rPr>
        <w:t>2005</w:t>
      </w:r>
      <w:r>
        <w:t xml:space="preserve">), </w:t>
      </w:r>
      <w:proofErr w:type="spellStart"/>
      <w:r>
        <w:t>Blaydes</w:t>
      </w:r>
      <w:proofErr w:type="spellEnd"/>
      <w:r>
        <w:t xml:space="preserve"> (</w:t>
      </w:r>
      <w:r>
        <w:rPr>
          <w:color w:val="00FF00"/>
        </w:rPr>
        <w:t>2010</w:t>
      </w:r>
      <w:r>
        <w:t>), Cox (</w:t>
      </w:r>
      <w:r>
        <w:rPr>
          <w:color w:val="00FF00"/>
        </w:rPr>
        <w:t>2009</w:t>
      </w:r>
      <w:r>
        <w:t>), Geddes, Wright, and</w:t>
      </w:r>
    </w:p>
    <w:p w14:paraId="27E2AEC8" w14:textId="77777777" w:rsidR="00B12D4A" w:rsidRDefault="00B12D4A">
      <w:pPr>
        <w:pStyle w:val="footnotedescription"/>
        <w:spacing w:line="259" w:lineRule="auto"/>
        <w:ind w:firstLine="0"/>
      </w:pPr>
      <w:r>
        <w:t>Frantz (</w:t>
      </w:r>
      <w:r>
        <w:rPr>
          <w:color w:val="00FF00"/>
        </w:rPr>
        <w:t>2018</w:t>
      </w:r>
      <w:r>
        <w:t>), Lust-</w:t>
      </w:r>
      <w:proofErr w:type="spellStart"/>
      <w:r>
        <w:t>Okar</w:t>
      </w:r>
      <w:proofErr w:type="spellEnd"/>
      <w:r>
        <w:t xml:space="preserve"> (</w:t>
      </w:r>
      <w:r>
        <w:rPr>
          <w:color w:val="00FF00"/>
        </w:rPr>
        <w:t>2005</w:t>
      </w:r>
      <w:r>
        <w:t xml:space="preserve">), </w:t>
      </w:r>
      <w:proofErr w:type="spellStart"/>
      <w:r>
        <w:t>Magaloni</w:t>
      </w:r>
      <w:proofErr w:type="spellEnd"/>
      <w:r>
        <w:t xml:space="preserve"> (</w:t>
      </w:r>
      <w:r>
        <w:rPr>
          <w:color w:val="00FF00"/>
        </w:rPr>
        <w:t>2006</w:t>
      </w:r>
      <w:r>
        <w:t>), and Miller (</w:t>
      </w:r>
      <w:r>
        <w:rPr>
          <w:color w:val="00FF00"/>
        </w:rPr>
        <w:t>2015</w:t>
      </w:r>
      <w:r>
        <w:t>) for some seminal works.</w:t>
      </w:r>
    </w:p>
  </w:footnote>
  <w:footnote w:id="2">
    <w:p w14:paraId="3E580007" w14:textId="77777777" w:rsidR="00B12D4A" w:rsidRDefault="00B12D4A">
      <w:pPr>
        <w:pStyle w:val="footnotedescription"/>
        <w:spacing w:line="256" w:lineRule="auto"/>
        <w:ind w:firstLine="291"/>
        <w:jc w:val="both"/>
      </w:pPr>
      <w:r>
        <w:rPr>
          <w:rStyle w:val="footnotemark"/>
        </w:rPr>
        <w:footnoteRef/>
      </w:r>
      <w:r>
        <w:t>. Little (</w:t>
      </w:r>
      <w:r>
        <w:rPr>
          <w:color w:val="00FF00"/>
        </w:rPr>
        <w:t>2017</w:t>
      </w:r>
      <w:r>
        <w:t>) models the informativeness of an election as the variance of its expected result.</w:t>
      </w:r>
    </w:p>
  </w:footnote>
  <w:footnote w:id="3">
    <w:p w14:paraId="5105F06C" w14:textId="7B03BE42" w:rsidR="00B12D4A" w:rsidRDefault="00B12D4A" w:rsidP="005145D8">
      <w:pPr>
        <w:pStyle w:val="footnotedescription"/>
        <w:spacing w:after="17"/>
        <w:ind w:firstLine="291"/>
        <w:jc w:val="both"/>
      </w:pPr>
      <w:r>
        <w:rPr>
          <w:rStyle w:val="footnotemark"/>
        </w:rPr>
        <w:footnoteRef/>
      </w:r>
      <w:r>
        <w:t>. In a personal interview, an official in the CPV’s public opinion research unit claims that it conducts 9 to 10 surveys a year</w:t>
      </w:r>
      <w:del w:id="231" w:author="Hannah Martin Lawrenz" w:date="2021-02-09T13:53:00Z">
        <w:r w:rsidDel="000C3CD6">
          <w:delText>,</w:delText>
        </w:r>
      </w:del>
      <w:r>
        <w:t xml:space="preserve"> but admits that the</w:t>
      </w:r>
      <w:ins w:id="232" w:author="Hannah Martin Lawrenz" w:date="2021-02-09T13:53:00Z">
        <w:r>
          <w:t>se</w:t>
        </w:r>
      </w:ins>
      <w:del w:id="233" w:author="Hannah Martin Lawrenz" w:date="2021-02-09T13:53:00Z">
        <w:r w:rsidDel="00AD537B">
          <w:delText>y</w:delText>
        </w:r>
      </w:del>
      <w:r>
        <w:t xml:space="preserve"> are not large-scale surveys that </w:t>
      </w:r>
      <w:proofErr w:type="gramStart"/>
      <w:r>
        <w:t>can be quantitatively analyzed</w:t>
      </w:r>
      <w:proofErr w:type="gramEnd"/>
      <w:r>
        <w:t xml:space="preserve">. Instead, </w:t>
      </w:r>
      <w:ins w:id="234" w:author="Hannah Martin Lawrenz" w:date="2021-02-09T13:53:00Z">
        <w:r>
          <w:t>the CPV</w:t>
        </w:r>
      </w:ins>
      <w:del w:id="235" w:author="Hannah Martin Lawrenz" w:date="2021-02-09T13:53:00Z">
        <w:r w:rsidDel="00802F6F">
          <w:delText>it</w:delText>
        </w:r>
      </w:del>
      <w:r>
        <w:t xml:space="preserve"> relies primarily on networks of grassroot informants whose reports do not allow for effective cross-regional comparison.</w:t>
      </w:r>
    </w:p>
  </w:footnote>
  <w:footnote w:id="4">
    <w:p w14:paraId="6BE53DF1" w14:textId="32C0B215" w:rsidR="00B12D4A" w:rsidRDefault="00B12D4A" w:rsidP="005145D8">
      <w:pPr>
        <w:pStyle w:val="footnotedescription"/>
        <w:spacing w:line="506" w:lineRule="auto"/>
        <w:ind w:firstLine="0"/>
        <w:jc w:val="both"/>
      </w:pPr>
      <w:r>
        <w:rPr>
          <w:rStyle w:val="footnotemark"/>
        </w:rPr>
        <w:footnoteRef/>
      </w:r>
      <w:r>
        <w:t>. Each provincial government has two executives</w:t>
      </w:r>
      <w:ins w:id="249" w:author="Hannah Martin Lawrenz" w:date="2021-02-09T14:01:00Z">
        <w:r>
          <w:t>:</w:t>
        </w:r>
      </w:ins>
      <w:del w:id="250" w:author="Hannah Martin Lawrenz" w:date="2021-02-09T14:01:00Z">
        <w:r w:rsidDel="005902C7">
          <w:delText>,</w:delText>
        </w:r>
      </w:del>
      <w:r>
        <w:t xml:space="preserve"> the Secretary of the Party Committee who represents the party and the Chairman of the People’s Committee who represents the government.</w:t>
      </w:r>
    </w:p>
  </w:footnote>
  <w:footnote w:id="5">
    <w:p w14:paraId="5486372B" w14:textId="77777777" w:rsidR="00B12D4A" w:rsidRDefault="00B12D4A">
      <w:pPr>
        <w:pStyle w:val="footnotedescription"/>
        <w:spacing w:after="304" w:line="259" w:lineRule="auto"/>
        <w:ind w:right="178" w:firstLine="0"/>
        <w:jc w:val="center"/>
      </w:pPr>
      <w:r>
        <w:rPr>
          <w:rStyle w:val="footnotemark"/>
        </w:rPr>
        <w:footnoteRef/>
      </w:r>
      <w:r>
        <w:t xml:space="preserve">. See evidence from digit tests in </w:t>
      </w:r>
      <w:proofErr w:type="spellStart"/>
      <w:r>
        <w:t>Malesky</w:t>
      </w:r>
      <w:proofErr w:type="spellEnd"/>
      <w:r>
        <w:t xml:space="preserve"> and Schuler (</w:t>
      </w:r>
      <w:r>
        <w:rPr>
          <w:color w:val="00FF00"/>
        </w:rPr>
        <w:t>2011</w:t>
      </w:r>
      <w:r>
        <w:t xml:space="preserve">) and in Online Appendix </w:t>
      </w:r>
      <w:r>
        <w:rPr>
          <w:color w:val="0000FF"/>
        </w:rPr>
        <w:t>A</w:t>
      </w:r>
      <w:r>
        <w:t>.</w:t>
      </w:r>
    </w:p>
  </w:footnote>
  <w:footnote w:id="6">
    <w:p w14:paraId="3BFF46C3" w14:textId="14372273" w:rsidR="00B12D4A" w:rsidRDefault="00B12D4A">
      <w:pPr>
        <w:pStyle w:val="footnotedescription"/>
        <w:ind w:right="274" w:firstLine="291"/>
      </w:pPr>
      <w:r>
        <w:rPr>
          <w:rStyle w:val="footnotemark"/>
        </w:rPr>
        <w:footnoteRef/>
      </w:r>
      <w:r>
        <w:t xml:space="preserve">. Depending on </w:t>
      </w:r>
      <w:ins w:id="297" w:author="Hannah Martin Lawrenz" w:date="2021-02-09T14:22:00Z">
        <w:r>
          <w:t xml:space="preserve">the </w:t>
        </w:r>
      </w:ins>
      <w:r>
        <w:t xml:space="preserve">population size, each district can have </w:t>
      </w:r>
      <w:del w:id="298" w:author="Hannah Martin Lawrenz" w:date="2021-02-09T14:24:00Z">
        <w:r w:rsidDel="003354BC">
          <w:delText>4, 5 or 6</w:delText>
        </w:r>
      </w:del>
      <w:ins w:id="299" w:author="Hannah Martin Lawrenz" w:date="2021-02-09T14:24:00Z">
        <w:r>
          <w:t>four, five, or six</w:t>
        </w:r>
      </w:ins>
      <w:r>
        <w:t xml:space="preserve"> candidates</w:t>
      </w:r>
      <w:del w:id="300" w:author="Hannah Martin Lawrenz" w:date="2021-02-09T14:22:00Z">
        <w:r w:rsidDel="00914C10">
          <w:delText>,</w:delText>
        </w:r>
      </w:del>
      <w:r>
        <w:t xml:space="preserve"> and </w:t>
      </w:r>
      <w:proofErr w:type="gramStart"/>
      <w:r>
        <w:t>is allowed</w:t>
      </w:r>
      <w:proofErr w:type="gramEnd"/>
      <w:r>
        <w:t xml:space="preserve"> </w:t>
      </w:r>
      <w:del w:id="301" w:author="Hannah Martin Lawrenz" w:date="2021-02-09T14:24:00Z">
        <w:r w:rsidDel="00477239">
          <w:delText>2, 3, or 4</w:delText>
        </w:r>
      </w:del>
      <w:ins w:id="302" w:author="Hannah Martin Lawrenz" w:date="2021-02-09T14:24:00Z">
        <w:r>
          <w:t>two, three, or four</w:t>
        </w:r>
      </w:ins>
      <w:r>
        <w:t xml:space="preserve"> VNA seats. Each voter votes for as many candidates as there are seats. The candidates with the most votes win</w:t>
      </w:r>
      <w:ins w:id="303" w:author="Hannah Martin Lawrenz" w:date="2021-02-09T14:24:00Z">
        <w:r>
          <w:t>s,</w:t>
        </w:r>
      </w:ins>
      <w:r>
        <w:t xml:space="preserve"> as long as their vote shares exceed 50 percent. Central candidates are mathematically less likely to lose in districts with </w:t>
      </w:r>
      <w:ins w:id="304" w:author="Hannah Martin Lawrenz" w:date="2021-02-09T14:25:00Z">
        <w:r>
          <w:t>five</w:t>
        </w:r>
      </w:ins>
      <w:del w:id="305" w:author="Hannah Martin Lawrenz" w:date="2021-02-09T14:25:00Z">
        <w:r w:rsidDel="007876F0">
          <w:delText>5</w:delText>
        </w:r>
      </w:del>
      <w:r>
        <w:t xml:space="preserve"> candidates and </w:t>
      </w:r>
      <w:ins w:id="306" w:author="Hannah Martin Lawrenz" w:date="2021-02-09T14:25:00Z">
        <w:r>
          <w:t>three</w:t>
        </w:r>
      </w:ins>
      <w:del w:id="307" w:author="Hannah Martin Lawrenz" w:date="2021-02-09T14:25:00Z">
        <w:r w:rsidDel="007876F0">
          <w:delText>3</w:delText>
        </w:r>
      </w:del>
      <w:r>
        <w:t xml:space="preserve"> seats.</w:t>
      </w:r>
    </w:p>
  </w:footnote>
  <w:footnote w:id="7">
    <w:p w14:paraId="4B4A6E05" w14:textId="77777777" w:rsidR="00B12D4A" w:rsidRDefault="00B12D4A">
      <w:pPr>
        <w:pStyle w:val="footnotedescription"/>
        <w:spacing w:line="259" w:lineRule="auto"/>
        <w:ind w:right="162" w:firstLine="0"/>
        <w:jc w:val="right"/>
      </w:pPr>
      <w:r>
        <w:rPr>
          <w:rStyle w:val="footnotemark"/>
        </w:rPr>
        <w:footnoteRef/>
      </w:r>
      <w:r>
        <w:t>. Proxy voting, usually in the form of one person voting for the entire household, is common.</w:t>
      </w:r>
    </w:p>
  </w:footnote>
  <w:footnote w:id="8">
    <w:p w14:paraId="016BA517" w14:textId="105AD5D6" w:rsidR="00B12D4A" w:rsidRDefault="00B12D4A">
      <w:pPr>
        <w:pStyle w:val="footnotedescription"/>
        <w:spacing w:after="8" w:line="510" w:lineRule="auto"/>
        <w:ind w:right="114" w:firstLine="291"/>
      </w:pPr>
      <w:r>
        <w:rPr>
          <w:rStyle w:val="footnotemark"/>
        </w:rPr>
        <w:footnoteRef/>
      </w:r>
      <w:r>
        <w:t xml:space="preserve">. </w:t>
      </w:r>
      <w:proofErr w:type="gramStart"/>
      <w:r>
        <w:t xml:space="preserve">Experts who evaluated the most recent VNA election for the Perception of Electoral Integrity dataset (Norris and </w:t>
      </w:r>
      <w:proofErr w:type="spellStart"/>
      <w:r>
        <w:t>Grömping</w:t>
      </w:r>
      <w:proofErr w:type="spellEnd"/>
      <w:r>
        <w:t xml:space="preserve"> </w:t>
      </w:r>
      <w:r>
        <w:rPr>
          <w:color w:val="00FF00"/>
        </w:rPr>
        <w:t>2019</w:t>
      </w:r>
      <w:r>
        <w:t xml:space="preserve">) </w:t>
      </w:r>
      <w:del w:id="358" w:author="Hannah Martin Lawrenz" w:date="2021-02-09T14:34:00Z">
        <w:r w:rsidDel="00F6545B">
          <w:delText xml:space="preserve">believed </w:delText>
        </w:r>
      </w:del>
      <w:ins w:id="359" w:author="Hannah Martin Lawrenz" w:date="2021-02-09T14:34:00Z">
        <w:r>
          <w:t xml:space="preserve">proposed </w:t>
        </w:r>
      </w:ins>
      <w:r>
        <w:t>that ballot boxes are not confidential</w:t>
      </w:r>
      <w:del w:id="360" w:author="Hannah Martin Lawrenz" w:date="2021-02-09T14:34:00Z">
        <w:r w:rsidDel="00F6545B">
          <w:delText>,</w:delText>
        </w:r>
      </w:del>
      <w:r>
        <w:t xml:space="preserve"> but rated this problem less serious (at 3 out of 5 points) compared to most other forms of violation such as biased election laws (5), blocking of opposition candidates (4.88), or unequal access to the media (4.57).</w:t>
      </w:r>
      <w:proofErr w:type="gramEnd"/>
    </w:p>
  </w:footnote>
  <w:footnote w:id="9">
    <w:p w14:paraId="19A90CB8" w14:textId="77777777" w:rsidR="00B12D4A" w:rsidRDefault="00B12D4A" w:rsidP="005145D8">
      <w:pPr>
        <w:pStyle w:val="footnotedescription"/>
        <w:spacing w:line="503" w:lineRule="auto"/>
        <w:ind w:firstLine="291"/>
      </w:pPr>
      <w:r>
        <w:rPr>
          <w:rStyle w:val="footnotemark"/>
        </w:rPr>
        <w:footnoteRef/>
      </w:r>
      <w:r>
        <w:t xml:space="preserve">. According to interviews, voters’ confidence in their anonymity ironically stems from a distrust of the </w:t>
      </w:r>
      <w:proofErr w:type="gramStart"/>
      <w:r>
        <w:t>final results</w:t>
      </w:r>
      <w:proofErr w:type="gramEnd"/>
      <w:r>
        <w:t>: they think that ballots are not traceable to individual voters because the regime would not even look at them, choosing instead to make up numbers when tabulating results.</w:t>
      </w:r>
    </w:p>
  </w:footnote>
  <w:footnote w:id="10">
    <w:p w14:paraId="0559AC84" w14:textId="77777777" w:rsidR="00B12D4A" w:rsidRDefault="00B12D4A" w:rsidP="005145D8">
      <w:pPr>
        <w:pStyle w:val="footnotedescription"/>
        <w:spacing w:line="517" w:lineRule="auto"/>
        <w:jc w:val="both"/>
      </w:pPr>
      <w:r>
        <w:rPr>
          <w:rStyle w:val="footnotemark"/>
        </w:rPr>
        <w:footnoteRef/>
      </w:r>
      <w:r>
        <w:t xml:space="preserve">. </w:t>
      </w:r>
      <w:proofErr w:type="spellStart"/>
      <w:r>
        <w:t>Malesky</w:t>
      </w:r>
      <w:proofErr w:type="spellEnd"/>
      <w:r>
        <w:t xml:space="preserve"> and Schuler (</w:t>
      </w:r>
      <w:r>
        <w:rPr>
          <w:color w:val="00FF00"/>
        </w:rPr>
        <w:t>2013</w:t>
      </w:r>
      <w:r>
        <w:t xml:space="preserve">), however, did find that VNA elections </w:t>
      </w:r>
      <w:proofErr w:type="gramStart"/>
      <w:r>
        <w:t>cannot</w:t>
      </w:r>
      <w:proofErr w:type="gramEnd"/>
      <w:r>
        <w:t xml:space="preserve"> simultaneously serve all the goals of an authoritarian election. Specifically, they found that the 2007 VNA election did </w:t>
      </w:r>
      <w:r>
        <w:rPr>
          <w:i/>
        </w:rPr>
        <w:t xml:space="preserve">not </w:t>
      </w:r>
      <w:r>
        <w:t>help the regime identify cadres for promotion.</w:t>
      </w:r>
    </w:p>
  </w:footnote>
  <w:footnote w:id="11">
    <w:p w14:paraId="5C3BEF5F" w14:textId="77777777" w:rsidR="00B12D4A" w:rsidRDefault="00B12D4A">
      <w:pPr>
        <w:pStyle w:val="footnotedescription"/>
        <w:spacing w:after="6" w:line="517" w:lineRule="auto"/>
      </w:pPr>
      <w:r>
        <w:rPr>
          <w:rStyle w:val="footnotemark"/>
        </w:rPr>
        <w:footnoteRef/>
      </w:r>
      <w:r>
        <w:t xml:space="preserve">. In theory, this strategy may create perverse incentive for citizens to keep voting against central candidates. In practice, successful strategic voting requires an unfeasible level of citizen coordination. See Online Appendix </w:t>
      </w:r>
      <w:r>
        <w:rPr>
          <w:color w:val="0000FF"/>
        </w:rPr>
        <w:t xml:space="preserve">I </w:t>
      </w:r>
      <w:r>
        <w:t>for further discussion and empirical evidence.</w:t>
      </w:r>
    </w:p>
  </w:footnote>
  <w:footnote w:id="12">
    <w:p w14:paraId="025B068A" w14:textId="77777777" w:rsidR="00B12D4A" w:rsidRDefault="00B12D4A">
      <w:pPr>
        <w:pStyle w:val="footnotedescription"/>
        <w:spacing w:line="506" w:lineRule="auto"/>
      </w:pPr>
      <w:r>
        <w:rPr>
          <w:rStyle w:val="footnotemark"/>
        </w:rPr>
        <w:footnoteRef/>
      </w:r>
      <w:r>
        <w:t xml:space="preserve">. In Online Appendix </w:t>
      </w:r>
      <w:r>
        <w:rPr>
          <w:color w:val="0000FF"/>
        </w:rPr>
        <w:t>H</w:t>
      </w:r>
      <w:r>
        <w:t>, I show that the CPV did not issue explicit punishment to officials in provinces that experienced central candidate defeats in 2007, 2011, and 2016.</w:t>
      </w:r>
    </w:p>
  </w:footnote>
  <w:footnote w:id="13">
    <w:p w14:paraId="79169107" w14:textId="260F83CE" w:rsidR="00B12D4A" w:rsidRDefault="00B12D4A" w:rsidP="005145D8">
      <w:pPr>
        <w:pStyle w:val="footnotedescription"/>
        <w:jc w:val="both"/>
      </w:pPr>
      <w:r>
        <w:rPr>
          <w:rStyle w:val="footnotemark"/>
        </w:rPr>
        <w:footnoteRef/>
      </w:r>
      <w:r>
        <w:t>. Specifically, I increment each boundary by 0.25 at a time to generate a grid of possible windows. For each window, I test the sharp null hypothesis of no treatment effects on each of the chosen characteristics using the ATE test statistic</w:t>
      </w:r>
      <w:del w:id="541" w:author="Hannah Martin Lawrenz" w:date="2021-02-10T14:57:00Z">
        <w:r w:rsidDel="008726DF">
          <w:delText>,</w:delText>
        </w:r>
      </w:del>
      <w:r>
        <w:t xml:space="preserve"> and reject any window for which the minimum p-value of these tests is above 0.15. The candidate-level characteristics are age, gender, party membership, party history, education, political power (operationalized following </w:t>
      </w:r>
      <w:proofErr w:type="spellStart"/>
      <w:r>
        <w:t>Malesky</w:t>
      </w:r>
      <w:proofErr w:type="spellEnd"/>
      <w:r>
        <w:t xml:space="preserve"> and Schuler </w:t>
      </w:r>
      <w:ins w:id="542" w:author="Hannah Martin Lawrenz" w:date="2021-02-10T14:57:00Z">
        <w:r>
          <w:t>[</w:t>
        </w:r>
      </w:ins>
      <w:del w:id="543" w:author="Hannah Martin Lawrenz" w:date="2021-02-10T14:57:00Z">
        <w:r w:rsidDel="008726DF">
          <w:delText>(</w:delText>
        </w:r>
      </w:del>
      <w:r>
        <w:rPr>
          <w:color w:val="00FF00"/>
        </w:rPr>
        <w:t>2011</w:t>
      </w:r>
      <w:ins w:id="544" w:author="Hannah Martin Lawrenz" w:date="2021-02-10T14:57:00Z">
        <w:r>
          <w:t>]</w:t>
        </w:r>
      </w:ins>
      <w:del w:id="545" w:author="Hannah Martin Lawrenz" w:date="2021-02-10T14:57:00Z">
        <w:r w:rsidDel="008726DF">
          <w:delText>)</w:delText>
        </w:r>
      </w:del>
      <w:r>
        <w:t>)</w:t>
      </w:r>
      <w:ins w:id="546" w:author="Hannah Martin Lawrenz" w:date="2021-02-10T14:58:00Z">
        <w:r>
          <w:t>;</w:t>
        </w:r>
      </w:ins>
      <w:del w:id="547" w:author="Hannah Martin Lawrenz" w:date="2021-02-10T14:58:00Z">
        <w:r w:rsidDel="00B233BF">
          <w:delText>, and</w:delText>
        </w:r>
      </w:del>
      <w:r>
        <w:t xml:space="preserve"> the district-level characteristics are number of candidates and number of</w:t>
      </w:r>
    </w:p>
    <w:p w14:paraId="71C6C2E3" w14:textId="77777777" w:rsidR="00B12D4A" w:rsidRDefault="00B12D4A">
      <w:pPr>
        <w:pStyle w:val="footnotedescription"/>
        <w:spacing w:line="259" w:lineRule="auto"/>
        <w:ind w:firstLine="0"/>
      </w:pPr>
      <w:proofErr w:type="gramStart"/>
      <w:r>
        <w:t>seats</w:t>
      </w:r>
      <w:proofErr w:type="gramEnd"/>
      <w:r>
        <w:t>.</w:t>
      </w:r>
    </w:p>
  </w:footnote>
  <w:footnote w:id="14">
    <w:p w14:paraId="712F6D48" w14:textId="77777777" w:rsidR="00B12D4A" w:rsidRDefault="00B12D4A">
      <w:pPr>
        <w:pStyle w:val="footnotedescription"/>
        <w:spacing w:line="259" w:lineRule="auto"/>
        <w:ind w:left="171" w:firstLine="0"/>
      </w:pPr>
      <w:r>
        <w:rPr>
          <w:rStyle w:val="footnotemark"/>
        </w:rPr>
        <w:footnoteRef/>
      </w:r>
      <w:r>
        <w:t xml:space="preserve">. Online Appendix </w:t>
      </w:r>
      <w:r>
        <w:rPr>
          <w:color w:val="0000FF"/>
        </w:rPr>
        <w:t xml:space="preserve">G </w:t>
      </w:r>
      <w:r>
        <w:t>presents further details about the local dynamics in each province.</w:t>
      </w:r>
    </w:p>
  </w:footnote>
  <w:footnote w:id="15">
    <w:p w14:paraId="438055DF" w14:textId="2E26119D" w:rsidR="00B12D4A" w:rsidRDefault="00B12D4A" w:rsidP="00EB1D73">
      <w:pPr>
        <w:pStyle w:val="footnotedescription"/>
        <w:spacing w:line="533" w:lineRule="auto"/>
        <w:ind w:right="180"/>
        <w:jc w:val="both"/>
      </w:pPr>
      <w:r>
        <w:rPr>
          <w:rStyle w:val="footnotemark"/>
        </w:rPr>
        <w:footnoteRef/>
      </w:r>
      <w:r>
        <w:t xml:space="preserve">. Among treated provinces, annual changes in central transfers between 2012 and 2016 average to between 87 </w:t>
      </w:r>
      <w:ins w:id="634" w:author="Hannah Martin Lawrenz" w:date="2021-02-10T19:57:00Z">
        <w:r>
          <w:t xml:space="preserve">billion </w:t>
        </w:r>
      </w:ins>
      <w:r>
        <w:t xml:space="preserve">in </w:t>
      </w:r>
      <w:proofErr w:type="spellStart"/>
      <w:r>
        <w:t>Phu</w:t>
      </w:r>
      <w:proofErr w:type="spellEnd"/>
      <w:r>
        <w:t xml:space="preserve"> Yen to 218 billion VND in Can </w:t>
      </w:r>
      <w:proofErr w:type="spellStart"/>
      <w:r>
        <w:t>Tho</w:t>
      </w:r>
      <w:proofErr w:type="spellEnd"/>
      <w:r>
        <w:t xml:space="preserve"> (3.8 to 9.5 million USD). The estimated effect for 2017 thus translates to about 791 billion to 2 trillion VND (34.6 to 86.7 million USD). In comparison, these provinces’ expenditures in 2016 ranges from 3.9 trillion VND in</w:t>
      </w:r>
    </w:p>
    <w:p w14:paraId="2D6B2973" w14:textId="77777777" w:rsidR="00B12D4A" w:rsidRDefault="00B12D4A">
      <w:pPr>
        <w:pStyle w:val="footnotedescription"/>
        <w:spacing w:line="259" w:lineRule="auto"/>
        <w:ind w:firstLine="0"/>
      </w:pPr>
      <w:proofErr w:type="spellStart"/>
      <w:r>
        <w:t>Phu</w:t>
      </w:r>
      <w:proofErr w:type="spellEnd"/>
      <w:r>
        <w:t xml:space="preserve"> Yen to 6.3 trillion VND in Can </w:t>
      </w:r>
      <w:proofErr w:type="spellStart"/>
      <w:r>
        <w:t>Tho</w:t>
      </w:r>
      <w:proofErr w:type="spellEnd"/>
      <w:r>
        <w:t xml:space="preserve"> (170.5 to 275.4 million USD)</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nh Trinh">
    <w15:presenceInfo w15:providerId="Windows Live" w15:userId="328ee737cf6dcb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1EC"/>
    <w:rsid w:val="000045D0"/>
    <w:rsid w:val="000047D4"/>
    <w:rsid w:val="00032D33"/>
    <w:rsid w:val="00040363"/>
    <w:rsid w:val="000418CE"/>
    <w:rsid w:val="00041DB4"/>
    <w:rsid w:val="000579E6"/>
    <w:rsid w:val="0006140D"/>
    <w:rsid w:val="00067611"/>
    <w:rsid w:val="0008407D"/>
    <w:rsid w:val="000841EC"/>
    <w:rsid w:val="00084B03"/>
    <w:rsid w:val="00086F36"/>
    <w:rsid w:val="000901D8"/>
    <w:rsid w:val="00093074"/>
    <w:rsid w:val="000934F6"/>
    <w:rsid w:val="00096B58"/>
    <w:rsid w:val="0009722B"/>
    <w:rsid w:val="000A053A"/>
    <w:rsid w:val="000A0ED3"/>
    <w:rsid w:val="000A3446"/>
    <w:rsid w:val="000A7458"/>
    <w:rsid w:val="000B20A6"/>
    <w:rsid w:val="000B2441"/>
    <w:rsid w:val="000B382F"/>
    <w:rsid w:val="000B5750"/>
    <w:rsid w:val="000B7C81"/>
    <w:rsid w:val="000C18A4"/>
    <w:rsid w:val="000C28A8"/>
    <w:rsid w:val="000C3CD6"/>
    <w:rsid w:val="000D2B8B"/>
    <w:rsid w:val="000D4D49"/>
    <w:rsid w:val="000E6FF4"/>
    <w:rsid w:val="000F57C0"/>
    <w:rsid w:val="001007FB"/>
    <w:rsid w:val="00113538"/>
    <w:rsid w:val="00120037"/>
    <w:rsid w:val="00121803"/>
    <w:rsid w:val="001309E0"/>
    <w:rsid w:val="00131D6F"/>
    <w:rsid w:val="00146A32"/>
    <w:rsid w:val="001602FD"/>
    <w:rsid w:val="00165521"/>
    <w:rsid w:val="0017194E"/>
    <w:rsid w:val="00175B4F"/>
    <w:rsid w:val="001807CA"/>
    <w:rsid w:val="001C1167"/>
    <w:rsid w:val="001D2377"/>
    <w:rsid w:val="001D6868"/>
    <w:rsid w:val="001E26A1"/>
    <w:rsid w:val="001F6524"/>
    <w:rsid w:val="00201239"/>
    <w:rsid w:val="00201AE0"/>
    <w:rsid w:val="00204355"/>
    <w:rsid w:val="00205500"/>
    <w:rsid w:val="002132DD"/>
    <w:rsid w:val="0021569D"/>
    <w:rsid w:val="00217DDF"/>
    <w:rsid w:val="00234D35"/>
    <w:rsid w:val="00235008"/>
    <w:rsid w:val="00235C51"/>
    <w:rsid w:val="00255C49"/>
    <w:rsid w:val="00262A6B"/>
    <w:rsid w:val="00266C74"/>
    <w:rsid w:val="0028724D"/>
    <w:rsid w:val="00296D3A"/>
    <w:rsid w:val="002A408C"/>
    <w:rsid w:val="002A4F48"/>
    <w:rsid w:val="002B1C27"/>
    <w:rsid w:val="002B3360"/>
    <w:rsid w:val="002B6227"/>
    <w:rsid w:val="002B77F8"/>
    <w:rsid w:val="002E0D38"/>
    <w:rsid w:val="002E1BA7"/>
    <w:rsid w:val="002E2B80"/>
    <w:rsid w:val="002F11CC"/>
    <w:rsid w:val="002F3771"/>
    <w:rsid w:val="002F66B7"/>
    <w:rsid w:val="00300365"/>
    <w:rsid w:val="003010F3"/>
    <w:rsid w:val="0030263B"/>
    <w:rsid w:val="00323A12"/>
    <w:rsid w:val="00325779"/>
    <w:rsid w:val="0032692E"/>
    <w:rsid w:val="003354BC"/>
    <w:rsid w:val="00346A01"/>
    <w:rsid w:val="00350D75"/>
    <w:rsid w:val="003542BD"/>
    <w:rsid w:val="003566DD"/>
    <w:rsid w:val="00363246"/>
    <w:rsid w:val="00371C9E"/>
    <w:rsid w:val="00376E92"/>
    <w:rsid w:val="00380C00"/>
    <w:rsid w:val="00385892"/>
    <w:rsid w:val="0038695F"/>
    <w:rsid w:val="003C08F8"/>
    <w:rsid w:val="003C6177"/>
    <w:rsid w:val="003D0110"/>
    <w:rsid w:val="003D39DC"/>
    <w:rsid w:val="003D5824"/>
    <w:rsid w:val="003D67DB"/>
    <w:rsid w:val="003E3621"/>
    <w:rsid w:val="003F55AB"/>
    <w:rsid w:val="004160BE"/>
    <w:rsid w:val="00422376"/>
    <w:rsid w:val="0043242F"/>
    <w:rsid w:val="00433D95"/>
    <w:rsid w:val="004427E9"/>
    <w:rsid w:val="00443EF4"/>
    <w:rsid w:val="0045039F"/>
    <w:rsid w:val="00450CA8"/>
    <w:rsid w:val="00452B84"/>
    <w:rsid w:val="004540B6"/>
    <w:rsid w:val="004561D1"/>
    <w:rsid w:val="004627DA"/>
    <w:rsid w:val="00463F11"/>
    <w:rsid w:val="00464FBD"/>
    <w:rsid w:val="004705B9"/>
    <w:rsid w:val="00472B23"/>
    <w:rsid w:val="00472B4C"/>
    <w:rsid w:val="00473C15"/>
    <w:rsid w:val="00473FAF"/>
    <w:rsid w:val="004744C1"/>
    <w:rsid w:val="0047481A"/>
    <w:rsid w:val="00477239"/>
    <w:rsid w:val="00477E1B"/>
    <w:rsid w:val="00496EC9"/>
    <w:rsid w:val="004B0BDF"/>
    <w:rsid w:val="004B71C8"/>
    <w:rsid w:val="004C296E"/>
    <w:rsid w:val="004C66BE"/>
    <w:rsid w:val="004D1086"/>
    <w:rsid w:val="004D7D61"/>
    <w:rsid w:val="004F61BD"/>
    <w:rsid w:val="004F6EB3"/>
    <w:rsid w:val="005123DF"/>
    <w:rsid w:val="005145D8"/>
    <w:rsid w:val="005301A2"/>
    <w:rsid w:val="00531696"/>
    <w:rsid w:val="00534A5F"/>
    <w:rsid w:val="00536638"/>
    <w:rsid w:val="00546B71"/>
    <w:rsid w:val="005471C1"/>
    <w:rsid w:val="00570607"/>
    <w:rsid w:val="00571186"/>
    <w:rsid w:val="005734E2"/>
    <w:rsid w:val="005902C7"/>
    <w:rsid w:val="0059090F"/>
    <w:rsid w:val="00591F76"/>
    <w:rsid w:val="0059748D"/>
    <w:rsid w:val="00597FEC"/>
    <w:rsid w:val="005A1413"/>
    <w:rsid w:val="005A3CBF"/>
    <w:rsid w:val="005A61BC"/>
    <w:rsid w:val="005B7183"/>
    <w:rsid w:val="005C7D2C"/>
    <w:rsid w:val="005D1248"/>
    <w:rsid w:val="005D5AF0"/>
    <w:rsid w:val="005E358E"/>
    <w:rsid w:val="005E5931"/>
    <w:rsid w:val="005E79ED"/>
    <w:rsid w:val="005F7771"/>
    <w:rsid w:val="006075B0"/>
    <w:rsid w:val="006115CA"/>
    <w:rsid w:val="006145F3"/>
    <w:rsid w:val="00621EC4"/>
    <w:rsid w:val="00622131"/>
    <w:rsid w:val="00626669"/>
    <w:rsid w:val="00630CE8"/>
    <w:rsid w:val="00632824"/>
    <w:rsid w:val="0063339D"/>
    <w:rsid w:val="00633813"/>
    <w:rsid w:val="00636A59"/>
    <w:rsid w:val="00644ADD"/>
    <w:rsid w:val="00645033"/>
    <w:rsid w:val="00661F5F"/>
    <w:rsid w:val="00666C74"/>
    <w:rsid w:val="0068032D"/>
    <w:rsid w:val="006811CD"/>
    <w:rsid w:val="006900E2"/>
    <w:rsid w:val="006954F3"/>
    <w:rsid w:val="006A2B69"/>
    <w:rsid w:val="006A50FA"/>
    <w:rsid w:val="006C4955"/>
    <w:rsid w:val="006C4E9C"/>
    <w:rsid w:val="006C6FFF"/>
    <w:rsid w:val="006C7B3D"/>
    <w:rsid w:val="006D13BF"/>
    <w:rsid w:val="006D7EB6"/>
    <w:rsid w:val="006E1EC2"/>
    <w:rsid w:val="00702598"/>
    <w:rsid w:val="007070AC"/>
    <w:rsid w:val="00714687"/>
    <w:rsid w:val="007146DD"/>
    <w:rsid w:val="00714FAC"/>
    <w:rsid w:val="00734BD9"/>
    <w:rsid w:val="0073590D"/>
    <w:rsid w:val="007376BA"/>
    <w:rsid w:val="007520DC"/>
    <w:rsid w:val="007536BE"/>
    <w:rsid w:val="00762E7D"/>
    <w:rsid w:val="00764526"/>
    <w:rsid w:val="00783C69"/>
    <w:rsid w:val="00786357"/>
    <w:rsid w:val="00786A65"/>
    <w:rsid w:val="007876F0"/>
    <w:rsid w:val="0079710A"/>
    <w:rsid w:val="007A6DF9"/>
    <w:rsid w:val="007B023E"/>
    <w:rsid w:val="007C665B"/>
    <w:rsid w:val="007D1A07"/>
    <w:rsid w:val="007D1D9C"/>
    <w:rsid w:val="007D2401"/>
    <w:rsid w:val="007E4402"/>
    <w:rsid w:val="007E4C99"/>
    <w:rsid w:val="007F7695"/>
    <w:rsid w:val="00801DB4"/>
    <w:rsid w:val="00802F6F"/>
    <w:rsid w:val="00814C06"/>
    <w:rsid w:val="00814E86"/>
    <w:rsid w:val="00823197"/>
    <w:rsid w:val="008306A1"/>
    <w:rsid w:val="0083234C"/>
    <w:rsid w:val="00834AC5"/>
    <w:rsid w:val="00841821"/>
    <w:rsid w:val="00846C07"/>
    <w:rsid w:val="00847021"/>
    <w:rsid w:val="0085616C"/>
    <w:rsid w:val="0086173B"/>
    <w:rsid w:val="008726DF"/>
    <w:rsid w:val="00873591"/>
    <w:rsid w:val="008754D8"/>
    <w:rsid w:val="00891DD0"/>
    <w:rsid w:val="0089424E"/>
    <w:rsid w:val="0089459F"/>
    <w:rsid w:val="008A0C05"/>
    <w:rsid w:val="008A7900"/>
    <w:rsid w:val="008C3566"/>
    <w:rsid w:val="008C52F1"/>
    <w:rsid w:val="008C75AC"/>
    <w:rsid w:val="008E3E8E"/>
    <w:rsid w:val="00906D66"/>
    <w:rsid w:val="00914C10"/>
    <w:rsid w:val="00917445"/>
    <w:rsid w:val="0092183A"/>
    <w:rsid w:val="009239CF"/>
    <w:rsid w:val="009346FA"/>
    <w:rsid w:val="009374FF"/>
    <w:rsid w:val="00945CFF"/>
    <w:rsid w:val="00950D0F"/>
    <w:rsid w:val="00961285"/>
    <w:rsid w:val="0096139D"/>
    <w:rsid w:val="00963A8D"/>
    <w:rsid w:val="00963BDB"/>
    <w:rsid w:val="00966D1F"/>
    <w:rsid w:val="009733AB"/>
    <w:rsid w:val="00984A4B"/>
    <w:rsid w:val="009902F9"/>
    <w:rsid w:val="00992886"/>
    <w:rsid w:val="00995A9F"/>
    <w:rsid w:val="00996927"/>
    <w:rsid w:val="00996EED"/>
    <w:rsid w:val="009A6938"/>
    <w:rsid w:val="009B5FDF"/>
    <w:rsid w:val="009C3FC8"/>
    <w:rsid w:val="009D1E2F"/>
    <w:rsid w:val="009D5BFE"/>
    <w:rsid w:val="009D6165"/>
    <w:rsid w:val="009E0E79"/>
    <w:rsid w:val="009E7C0D"/>
    <w:rsid w:val="009F1A0A"/>
    <w:rsid w:val="00A03344"/>
    <w:rsid w:val="00A074D0"/>
    <w:rsid w:val="00A12133"/>
    <w:rsid w:val="00A158C5"/>
    <w:rsid w:val="00A173BF"/>
    <w:rsid w:val="00A47E08"/>
    <w:rsid w:val="00A5025D"/>
    <w:rsid w:val="00A51179"/>
    <w:rsid w:val="00A54A2C"/>
    <w:rsid w:val="00A8079D"/>
    <w:rsid w:val="00A80FA6"/>
    <w:rsid w:val="00A912AA"/>
    <w:rsid w:val="00AA1977"/>
    <w:rsid w:val="00AB0611"/>
    <w:rsid w:val="00AB2499"/>
    <w:rsid w:val="00AB2C3A"/>
    <w:rsid w:val="00AB402A"/>
    <w:rsid w:val="00AC2032"/>
    <w:rsid w:val="00AD537B"/>
    <w:rsid w:val="00AD59DC"/>
    <w:rsid w:val="00AD68E4"/>
    <w:rsid w:val="00AD698F"/>
    <w:rsid w:val="00AE149A"/>
    <w:rsid w:val="00AE3E80"/>
    <w:rsid w:val="00B1083A"/>
    <w:rsid w:val="00B12D4A"/>
    <w:rsid w:val="00B15E1B"/>
    <w:rsid w:val="00B22C15"/>
    <w:rsid w:val="00B233BF"/>
    <w:rsid w:val="00B23570"/>
    <w:rsid w:val="00B27419"/>
    <w:rsid w:val="00B31989"/>
    <w:rsid w:val="00B415B3"/>
    <w:rsid w:val="00B4360E"/>
    <w:rsid w:val="00B6342C"/>
    <w:rsid w:val="00B63A5E"/>
    <w:rsid w:val="00B73583"/>
    <w:rsid w:val="00B74771"/>
    <w:rsid w:val="00B822C6"/>
    <w:rsid w:val="00B87C5B"/>
    <w:rsid w:val="00BA35C4"/>
    <w:rsid w:val="00BB5111"/>
    <w:rsid w:val="00BC14A3"/>
    <w:rsid w:val="00BD0DEA"/>
    <w:rsid w:val="00BD404C"/>
    <w:rsid w:val="00BD4096"/>
    <w:rsid w:val="00BE1D99"/>
    <w:rsid w:val="00BF04EA"/>
    <w:rsid w:val="00C022B5"/>
    <w:rsid w:val="00C06FB0"/>
    <w:rsid w:val="00C10BD6"/>
    <w:rsid w:val="00C122F7"/>
    <w:rsid w:val="00C31015"/>
    <w:rsid w:val="00C37CFF"/>
    <w:rsid w:val="00C51DE3"/>
    <w:rsid w:val="00C554F1"/>
    <w:rsid w:val="00C6621F"/>
    <w:rsid w:val="00C85C7D"/>
    <w:rsid w:val="00C8708A"/>
    <w:rsid w:val="00C87CBF"/>
    <w:rsid w:val="00C91197"/>
    <w:rsid w:val="00C93CEB"/>
    <w:rsid w:val="00CA08D0"/>
    <w:rsid w:val="00CA2BE3"/>
    <w:rsid w:val="00CA4130"/>
    <w:rsid w:val="00CA564C"/>
    <w:rsid w:val="00CA7B11"/>
    <w:rsid w:val="00CC3F1F"/>
    <w:rsid w:val="00CC66EE"/>
    <w:rsid w:val="00CD0FD0"/>
    <w:rsid w:val="00CD4D8A"/>
    <w:rsid w:val="00CD789B"/>
    <w:rsid w:val="00CE2F52"/>
    <w:rsid w:val="00CE73BB"/>
    <w:rsid w:val="00D01332"/>
    <w:rsid w:val="00D12467"/>
    <w:rsid w:val="00D13C06"/>
    <w:rsid w:val="00D15E88"/>
    <w:rsid w:val="00D17899"/>
    <w:rsid w:val="00D17EE5"/>
    <w:rsid w:val="00D232B8"/>
    <w:rsid w:val="00D26279"/>
    <w:rsid w:val="00D34899"/>
    <w:rsid w:val="00D3574F"/>
    <w:rsid w:val="00D45609"/>
    <w:rsid w:val="00D46BF5"/>
    <w:rsid w:val="00D62837"/>
    <w:rsid w:val="00D73B8B"/>
    <w:rsid w:val="00D75508"/>
    <w:rsid w:val="00D92252"/>
    <w:rsid w:val="00DA26FC"/>
    <w:rsid w:val="00DA5A83"/>
    <w:rsid w:val="00DA6D94"/>
    <w:rsid w:val="00DB2AF3"/>
    <w:rsid w:val="00DB43EB"/>
    <w:rsid w:val="00DC03EB"/>
    <w:rsid w:val="00DC181C"/>
    <w:rsid w:val="00DC2471"/>
    <w:rsid w:val="00DD15FD"/>
    <w:rsid w:val="00DD21AF"/>
    <w:rsid w:val="00DD4ADF"/>
    <w:rsid w:val="00DD593D"/>
    <w:rsid w:val="00DE29F4"/>
    <w:rsid w:val="00DE5BD0"/>
    <w:rsid w:val="00DE7786"/>
    <w:rsid w:val="00DF1DDC"/>
    <w:rsid w:val="00E06991"/>
    <w:rsid w:val="00E105A1"/>
    <w:rsid w:val="00E11F8B"/>
    <w:rsid w:val="00E14BF5"/>
    <w:rsid w:val="00E249FC"/>
    <w:rsid w:val="00E275B4"/>
    <w:rsid w:val="00E27FBF"/>
    <w:rsid w:val="00E33ABB"/>
    <w:rsid w:val="00E35A84"/>
    <w:rsid w:val="00E40980"/>
    <w:rsid w:val="00E43C4F"/>
    <w:rsid w:val="00E43DCC"/>
    <w:rsid w:val="00E43E5D"/>
    <w:rsid w:val="00E53616"/>
    <w:rsid w:val="00E54486"/>
    <w:rsid w:val="00E566BF"/>
    <w:rsid w:val="00E73BAC"/>
    <w:rsid w:val="00E73FB3"/>
    <w:rsid w:val="00E807E2"/>
    <w:rsid w:val="00E969A3"/>
    <w:rsid w:val="00E97859"/>
    <w:rsid w:val="00EA3B0B"/>
    <w:rsid w:val="00EA4928"/>
    <w:rsid w:val="00EA6AEC"/>
    <w:rsid w:val="00EA785F"/>
    <w:rsid w:val="00EB1D73"/>
    <w:rsid w:val="00ED542A"/>
    <w:rsid w:val="00EF0C7E"/>
    <w:rsid w:val="00EF1A72"/>
    <w:rsid w:val="00EF61EC"/>
    <w:rsid w:val="00F23C4B"/>
    <w:rsid w:val="00F35A18"/>
    <w:rsid w:val="00F438DB"/>
    <w:rsid w:val="00F50694"/>
    <w:rsid w:val="00F57FAC"/>
    <w:rsid w:val="00F62DB0"/>
    <w:rsid w:val="00F639CD"/>
    <w:rsid w:val="00F6545B"/>
    <w:rsid w:val="00F75300"/>
    <w:rsid w:val="00F77716"/>
    <w:rsid w:val="00F8210C"/>
    <w:rsid w:val="00F90584"/>
    <w:rsid w:val="00FA31F1"/>
    <w:rsid w:val="00FA604A"/>
    <w:rsid w:val="00FC0FF6"/>
    <w:rsid w:val="00FC13A0"/>
    <w:rsid w:val="00FD14A8"/>
    <w:rsid w:val="00FD2AFB"/>
    <w:rsid w:val="00FD69ED"/>
    <w:rsid w:val="00FE52B9"/>
    <w:rsid w:val="00FF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6C48"/>
  <w15:docId w15:val="{B723C05C-7DC8-4499-8E1A-D5706A161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426" w:lineRule="auto"/>
      <w:ind w:left="10" w:right="8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62" w:line="272" w:lineRule="auto"/>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15"/>
      <w:ind w:left="10" w:hanging="10"/>
      <w:outlineLvl w:val="1"/>
    </w:pPr>
    <w:rPr>
      <w:rFonts w:ascii="Times New Roman" w:eastAsia="Times New Roman" w:hAnsi="Times New Roman" w:cs="Times New Roman"/>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502" w:lineRule="auto"/>
      <w:ind w:firstLine="171"/>
    </w:pPr>
    <w:rPr>
      <w:rFonts w:ascii="Times New Roman" w:eastAsia="Times New Roman" w:hAnsi="Times New Roman" w:cs="Times New Roman"/>
      <w:color w:val="000000"/>
      <w:sz w:val="24"/>
    </w:rPr>
  </w:style>
  <w:style w:type="character" w:customStyle="1" w:styleId="footnotedescriptionChar">
    <w:name w:val="footnote description Char"/>
    <w:link w:val="footnotedescription"/>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B1D73"/>
    <w:rPr>
      <w:sz w:val="16"/>
      <w:szCs w:val="16"/>
    </w:rPr>
  </w:style>
  <w:style w:type="paragraph" w:styleId="CommentText">
    <w:name w:val="annotation text"/>
    <w:basedOn w:val="Normal"/>
    <w:link w:val="CommentTextChar"/>
    <w:uiPriority w:val="99"/>
    <w:semiHidden/>
    <w:unhideWhenUsed/>
    <w:rsid w:val="00EB1D73"/>
    <w:pPr>
      <w:spacing w:line="240" w:lineRule="auto"/>
    </w:pPr>
    <w:rPr>
      <w:sz w:val="20"/>
      <w:szCs w:val="20"/>
    </w:rPr>
  </w:style>
  <w:style w:type="character" w:customStyle="1" w:styleId="CommentTextChar">
    <w:name w:val="Comment Text Char"/>
    <w:basedOn w:val="DefaultParagraphFont"/>
    <w:link w:val="CommentText"/>
    <w:uiPriority w:val="99"/>
    <w:semiHidden/>
    <w:rsid w:val="00EB1D7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B1D73"/>
    <w:rPr>
      <w:b/>
      <w:bCs/>
    </w:rPr>
  </w:style>
  <w:style w:type="character" w:customStyle="1" w:styleId="CommentSubjectChar">
    <w:name w:val="Comment Subject Char"/>
    <w:basedOn w:val="CommentTextChar"/>
    <w:link w:val="CommentSubject"/>
    <w:uiPriority w:val="99"/>
    <w:semiHidden/>
    <w:rsid w:val="00EB1D73"/>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B1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D73"/>
    <w:rPr>
      <w:rFonts w:ascii="Segoe UI" w:eastAsia="Times New Roman" w:hAnsi="Segoe UI" w:cs="Segoe UI"/>
      <w:color w:val="000000"/>
      <w:sz w:val="18"/>
      <w:szCs w:val="18"/>
    </w:rPr>
  </w:style>
  <w:style w:type="character" w:styleId="Hyperlink">
    <w:name w:val="Hyperlink"/>
    <w:basedOn w:val="DefaultParagraphFont"/>
    <w:uiPriority w:val="99"/>
    <w:unhideWhenUsed/>
    <w:rsid w:val="00DD4ADF"/>
    <w:rPr>
      <w:color w:val="0563C1" w:themeColor="hyperlink"/>
      <w:u w:val="single"/>
    </w:rPr>
  </w:style>
  <w:style w:type="character" w:customStyle="1" w:styleId="UnresolvedMention1">
    <w:name w:val="Unresolved Mention1"/>
    <w:basedOn w:val="DefaultParagraphFont"/>
    <w:uiPriority w:val="99"/>
    <w:semiHidden/>
    <w:unhideWhenUsed/>
    <w:rsid w:val="00DD4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https://www.chicagomanualofstyle.org/qanda/data/faq/topics/HyphensEnDashesEmDashes/faq0108.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4.xml"/><Relationship Id="rId18" Type="http://schemas.openxmlformats.org/officeDocument/2006/relationships/image" Target="media/image4.jpg"/><Relationship Id="rId26" Type="http://schemas.openxmlformats.org/officeDocument/2006/relationships/hyperlink" Target="http://baochinhphu.vn/Bau-cu-Quoc-hoi-HDND-cac-cap/Thong-tin-ve-ket-qua-bau-cu-DBQH-HDND-cac-cap/255966.vgp" TargetMode="External"/><Relationship Id="rId3" Type="http://schemas.openxmlformats.org/officeDocument/2006/relationships/settings" Target="settings.xml"/><Relationship Id="rId21" Type="http://schemas.openxmlformats.org/officeDocument/2006/relationships/hyperlink" Target="https://ssrn.com/abstract=1449034" TargetMode="External"/><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footer" Target="footer3.xml"/><Relationship Id="rId17" Type="http://schemas.openxmlformats.org/officeDocument/2006/relationships/image" Target="media/image3.jpg"/><Relationship Id="rId25" Type="http://schemas.openxmlformats.org/officeDocument/2006/relationships/hyperlink" Target="http://baochinhphu.vn/Bau-cu-Quoc-hoi-HDND-cac-cap/Thong-tin-ve-ket-qua-bau-cu-DBQH-HDND-cac-cap/255966.vg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bsc.com.vn/Report/ReportFile/999846" TargetMode="External"/><Relationship Id="rId29" Type="http://schemas.openxmlformats.org/officeDocument/2006/relationships/hyperlink" Target="http://vnexpress.net/tin-tuc/thoi-su/ha-noi-de-nghi-giam-ung-vien-dai-bieu-quoc-hoi-tu-trung-uong-3356184.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baochinhphu.vn/Bau-cu-Quoc-hoi-HDND-cac-cap/Thong-tin-ve-ket-qua-bau-cu-DBQH-HDND-cac-cap/255966.vgp" TargetMode="External"/><Relationship Id="rId32" Type="http://schemas.openxmlformats.org/officeDocument/2006/relationships/footer" Target="footer9.xml"/><Relationship Id="rId37"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yperlink" Target="http://www.worldvaluessurvey.org/WVSDocumentationWVL.jsp" TargetMode="External"/><Relationship Id="rId28" Type="http://schemas.openxmlformats.org/officeDocument/2006/relationships/hyperlink" Target="http://vnexpress.net/tin-tuc/thoi-su/ha-noi-de-nghi-giam-ung-vien-dai-bieu-quoc-hoi-tu-trung-uong-3356184.html" TargetMode="External"/><Relationship Id="rId36"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image" Target="media/image5.jpg"/><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5.xml"/><Relationship Id="rId22" Type="http://schemas.openxmlformats.org/officeDocument/2006/relationships/hyperlink" Target="http://www.worldvaluessurvey.org/WVSDocumentationWVL.jsp" TargetMode="External"/><Relationship Id="rId27" Type="http://schemas.openxmlformats.org/officeDocument/2006/relationships/hyperlink" Target="https://doi.org/10.7910/DVN/PDYRWL" TargetMode="External"/><Relationship Id="rId30" Type="http://schemas.openxmlformats.org/officeDocument/2006/relationships/footer" Target="footer7.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FEFD57-3595-6849-8D4C-B36D82BAE793}">
  <we:reference id="wa200001011" version="1.1.0.0" store="en-US"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5FCD2663-2968-4421-BB8C-FBA4FB5C2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11535</Words>
  <Characters>65752</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77133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cp:lastModifiedBy>Minh Trinh</cp:lastModifiedBy>
  <cp:revision>2</cp:revision>
  <dcterms:created xsi:type="dcterms:W3CDTF">2021-02-12T20:30:00Z</dcterms:created>
  <dcterms:modified xsi:type="dcterms:W3CDTF">2021-02-12T20:30:00Z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documentId_2406</vt:lpwstr>
  </property>
  <property fmtid="{D5CDD505-2E9C-101B-9397-08002B2CF9AE}" pid="3" name="grammarly_documentContext">
    <vt:lpwstr>{"goals":[],"domain":"general","emotions":[],"dialect":"american"}</vt:lpwstr>
  </property>
</Properties>
</file>